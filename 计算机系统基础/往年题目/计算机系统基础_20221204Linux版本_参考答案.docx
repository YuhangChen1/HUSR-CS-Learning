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971" w:rsidRDefault="001E1E7D">
      <w:pPr>
        <w:jc w:val="center"/>
        <w:rPr>
          <w:rFonts w:ascii="黑体" w:eastAsia="黑体" w:hAnsi="黑体"/>
          <w:b/>
          <w:w w:val="96"/>
          <w:sz w:val="30"/>
          <w:szCs w:val="30"/>
        </w:rPr>
      </w:pPr>
      <w:r>
        <w:rPr>
          <w:rFonts w:ascii="华文中宋" w:eastAsia="华文中宋" w:hAnsi="华文中宋"/>
          <w:b/>
          <w:noProof/>
          <w:w w:val="96"/>
          <w:sz w:val="30"/>
          <w:szCs w:val="3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88900</wp:posOffset>
            </wp:positionV>
            <wp:extent cx="833120" cy="655955"/>
            <wp:effectExtent l="0" t="0" r="5080" b="0"/>
            <wp:wrapThrough wrapText="bothSides">
              <wp:wrapPolygon edited="0">
                <wp:start x="6915" y="0"/>
                <wp:lineTo x="2963" y="3764"/>
                <wp:lineTo x="0" y="8155"/>
                <wp:lineTo x="0" y="14428"/>
                <wp:lineTo x="5927" y="20074"/>
                <wp:lineTo x="9384" y="20701"/>
                <wp:lineTo x="11854" y="20701"/>
                <wp:lineTo x="15311" y="20074"/>
                <wp:lineTo x="21238" y="14428"/>
                <wp:lineTo x="21238" y="8155"/>
                <wp:lineTo x="18274" y="3764"/>
                <wp:lineTo x="14323" y="0"/>
                <wp:lineTo x="6915" y="0"/>
              </wp:wrapPolygon>
            </wp:wrapThrough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12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中宋" w:eastAsia="华文中宋" w:hAnsi="华文中宋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-1489710</wp:posOffset>
                </wp:positionH>
                <wp:positionV relativeFrom="paragraph">
                  <wp:posOffset>176530</wp:posOffset>
                </wp:positionV>
                <wp:extent cx="342900" cy="8138795"/>
                <wp:effectExtent l="0" t="5080" r="3810" b="9525"/>
                <wp:wrapNone/>
                <wp:docPr id="2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8138795"/>
                          <a:chOff x="1029" y="1718"/>
                          <a:chExt cx="540" cy="12817"/>
                        </a:xfrm>
                      </wpg:grpSpPr>
                      <wps:wsp>
                        <wps:cNvPr id="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227" y="1718"/>
                            <a:ext cx="149" cy="128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wps:wsp>
                        <wps:cNvPr id="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29" y="7068"/>
                            <a:ext cx="540" cy="36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9B5971" w:rsidRDefault="001E1E7D">
                              <w:r>
                                <w:rPr>
                                  <w:rFonts w:hint="eastAsia"/>
                                </w:rPr>
                                <w:t>解答内容不得超过装订线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9" o:spid="_x0000_s1026" style="position:absolute;left:0;text-align:left;margin-left:-117.3pt;margin-top:13.9pt;width:27pt;height:640.85pt;z-index:251659264" coordorigin="1029,1718" coordsize="540,12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">
                <v:line id="Line 49" o:spid="_x0000_s1027" style="position:absolute;visibility:visible;mso-wrap-style:square" from="1227,1718" to="1376,14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">
                  <v:stroke dashstyle="dash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" o:spid="_x0000_s1028" type="#_x0000_t202" style="position:absolute;left:1029;top:7068;width:540;height:3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:rsidR="009B5971" w:rsidRDefault="001E1E7D">
                        <w:r>
                          <w:rPr>
                            <w:rFonts w:hint="eastAsia"/>
                          </w:rPr>
                          <w:t>解答内容不得超过装订线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华文中宋" w:eastAsia="华文中宋" w:hAnsi="华文中宋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-3202305</wp:posOffset>
            </wp:positionH>
            <wp:positionV relativeFrom="paragraph">
              <wp:posOffset>252730</wp:posOffset>
            </wp:positionV>
            <wp:extent cx="1102360" cy="869315"/>
            <wp:effectExtent l="0" t="0" r="0" b="0"/>
            <wp:wrapNone/>
            <wp:docPr id="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236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华文中宋" w:eastAsia="华文中宋" w:hAnsi="华文中宋" w:hint="eastAsia"/>
          <w:b/>
          <w:w w:val="96"/>
          <w:sz w:val="30"/>
          <w:szCs w:val="30"/>
        </w:rPr>
        <w:t>华</w:t>
      </w:r>
      <w:r>
        <w:rPr>
          <w:rFonts w:ascii="黑体" w:eastAsia="黑体" w:hAnsi="黑体"/>
          <w:b/>
          <w:w w:val="96"/>
          <w:sz w:val="30"/>
          <w:szCs w:val="30"/>
        </w:rPr>
        <w:t>中科技大学</w:t>
      </w:r>
      <w:r>
        <w:rPr>
          <w:rFonts w:ascii="黑体" w:eastAsia="黑体" w:hAnsi="黑体" w:hint="eastAsia"/>
          <w:b/>
          <w:w w:val="96"/>
          <w:sz w:val="30"/>
          <w:szCs w:val="30"/>
        </w:rPr>
        <w:t>计算机科学与技术学院</w:t>
      </w:r>
      <w:r>
        <w:rPr>
          <w:rFonts w:ascii="黑体" w:eastAsia="黑体" w:hAnsi="黑体" w:hint="eastAsia"/>
          <w:b/>
          <w:w w:val="96"/>
          <w:sz w:val="30"/>
          <w:szCs w:val="30"/>
        </w:rPr>
        <w:t>2023</w:t>
      </w:r>
      <w:r>
        <w:rPr>
          <w:rFonts w:eastAsia="黑体"/>
          <w:b/>
          <w:w w:val="96"/>
          <w:sz w:val="30"/>
          <w:szCs w:val="30"/>
        </w:rPr>
        <w:t>~</w:t>
      </w:r>
      <w:r>
        <w:rPr>
          <w:rFonts w:ascii="黑体" w:eastAsia="黑体" w:hAnsi="黑体"/>
          <w:b/>
          <w:w w:val="96"/>
          <w:sz w:val="30"/>
          <w:szCs w:val="30"/>
        </w:rPr>
        <w:t>202</w:t>
      </w:r>
      <w:r>
        <w:rPr>
          <w:rFonts w:ascii="黑体" w:eastAsia="黑体" w:hAnsi="黑体" w:hint="eastAsia"/>
          <w:b/>
          <w:w w:val="96"/>
          <w:sz w:val="30"/>
          <w:szCs w:val="30"/>
        </w:rPr>
        <w:t>4</w:t>
      </w:r>
      <w:r>
        <w:rPr>
          <w:rFonts w:ascii="黑体" w:eastAsia="黑体" w:hAnsi="黑体" w:hint="eastAsia"/>
          <w:b/>
          <w:w w:val="96"/>
          <w:sz w:val="30"/>
          <w:szCs w:val="30"/>
        </w:rPr>
        <w:t>第一学期</w:t>
      </w:r>
    </w:p>
    <w:p w:rsidR="009B5971" w:rsidRDefault="001E1E7D">
      <w:pPr>
        <w:ind w:leftChars="-135" w:hangingChars="94" w:hanging="283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“</w:t>
      </w:r>
      <w:r>
        <w:rPr>
          <w:rFonts w:ascii="黑体" w:eastAsia="黑体" w:hAnsi="黑体" w:hint="eastAsia"/>
          <w:b/>
          <w:sz w:val="30"/>
          <w:szCs w:val="30"/>
        </w:rPr>
        <w:t xml:space="preserve"> </w:t>
      </w:r>
      <w:r>
        <w:rPr>
          <w:rFonts w:ascii="黑体" w:eastAsia="黑体" w:hAnsi="黑体" w:hint="eastAsia"/>
          <w:b/>
          <w:sz w:val="30"/>
          <w:szCs w:val="30"/>
        </w:rPr>
        <w:t>计算机系统基础</w:t>
      </w:r>
      <w:r>
        <w:rPr>
          <w:rFonts w:ascii="黑体" w:eastAsia="黑体" w:hAnsi="黑体" w:hint="eastAsia"/>
          <w:b/>
          <w:sz w:val="30"/>
          <w:szCs w:val="30"/>
        </w:rPr>
        <w:t xml:space="preserve"> </w:t>
      </w:r>
      <w:r>
        <w:rPr>
          <w:rFonts w:ascii="黑体" w:eastAsia="黑体" w:hAnsi="黑体" w:hint="eastAsia"/>
          <w:b/>
          <w:sz w:val="30"/>
          <w:szCs w:val="30"/>
        </w:rPr>
        <w:t>”模拟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649"/>
        <w:gridCol w:w="1328"/>
        <w:gridCol w:w="1417"/>
        <w:gridCol w:w="1276"/>
        <w:gridCol w:w="1831"/>
      </w:tblGrid>
      <w:tr w:rsidR="009B5971">
        <w:trPr>
          <w:trHeight w:val="561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:rsidR="009B5971" w:rsidRDefault="001E1E7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考试</w:t>
            </w:r>
            <w:r>
              <w:rPr>
                <w:b/>
                <w:sz w:val="24"/>
              </w:rPr>
              <w:t>方式</w:t>
            </w:r>
          </w:p>
        </w:tc>
        <w:sdt>
          <w:sdtPr>
            <w:rPr>
              <w:b/>
              <w:sz w:val="24"/>
            </w:rPr>
            <w:id w:val="-1028952219"/>
            <w:placeholder>
              <w:docPart w:val="D20CAF98AAE74043AC2CD6ED52AF3D10"/>
            </w:placeholder>
            <w:comboBox>
              <w:listItem w:displayText="闭卷" w:value="闭卷"/>
              <w:listItem w:displayText="开卷" w:value="开卷"/>
              <w:listItem w:displayText="半开卷" w:value="半开卷"/>
            </w:comboBox>
          </w:sdtPr>
          <w:sdtEndPr/>
          <w:sdtContent>
            <w:tc>
              <w:tcPr>
                <w:tcW w:w="1649" w:type="dxa"/>
                <w:tcBorders>
                  <w:bottom w:val="single" w:sz="8" w:space="0" w:color="auto"/>
                </w:tcBorders>
                <w:tcMar>
                  <w:left w:w="0" w:type="dxa"/>
                </w:tcMar>
                <w:vAlign w:val="bottom"/>
              </w:tcPr>
              <w:p w:rsidR="009B5971" w:rsidRDefault="001E1E7D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闭卷</w:t>
                </w:r>
              </w:p>
            </w:tc>
          </w:sdtContent>
        </w:sdt>
        <w:tc>
          <w:tcPr>
            <w:tcW w:w="1328" w:type="dxa"/>
            <w:tcMar>
              <w:left w:w="0" w:type="dxa"/>
            </w:tcMar>
            <w:vAlign w:val="bottom"/>
          </w:tcPr>
          <w:p w:rsidR="009B5971" w:rsidRDefault="001E1E7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考试日期</w:t>
            </w:r>
          </w:p>
        </w:tc>
        <w:sdt>
          <w:sdtPr>
            <w:rPr>
              <w:b/>
              <w:sz w:val="24"/>
            </w:rPr>
            <w:id w:val="1966995953"/>
            <w:placeholder>
              <w:docPart w:val="DefaultPlaceholder_-1854013437"/>
            </w:placeholder>
            <w:date w:fullDate="2023-12-03T00:00:00Z">
              <w:dateFormat w:val="yyyy-MM-dd"/>
              <w:lid w:val="zh-CN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tcBorders>
                  <w:bottom w:val="single" w:sz="8" w:space="0" w:color="auto"/>
                </w:tcBorders>
                <w:tcMar>
                  <w:left w:w="0" w:type="dxa"/>
                </w:tcMar>
                <w:vAlign w:val="bottom"/>
              </w:tcPr>
              <w:p w:rsidR="009B5971" w:rsidRDefault="001E1E7D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rFonts w:hint="eastAsia"/>
                    <w:b/>
                    <w:sz w:val="24"/>
                  </w:rPr>
                  <w:t>2023-12-03</w:t>
                </w:r>
              </w:p>
            </w:tc>
          </w:sdtContent>
        </w:sdt>
        <w:tc>
          <w:tcPr>
            <w:tcW w:w="1276" w:type="dxa"/>
            <w:tcMar>
              <w:left w:w="0" w:type="dxa"/>
            </w:tcMar>
            <w:vAlign w:val="bottom"/>
          </w:tcPr>
          <w:p w:rsidR="009B5971" w:rsidRDefault="001E1E7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考试时长</w:t>
            </w:r>
          </w:p>
        </w:tc>
        <w:tc>
          <w:tcPr>
            <w:tcW w:w="1831" w:type="dxa"/>
            <w:tcBorders>
              <w:bottom w:val="single" w:sz="8" w:space="0" w:color="auto"/>
            </w:tcBorders>
            <w:tcMar>
              <w:left w:w="0" w:type="dxa"/>
            </w:tcMar>
            <w:vAlign w:val="bottom"/>
          </w:tcPr>
          <w:p w:rsidR="009B5971" w:rsidRDefault="001E1E7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150 </w:t>
            </w:r>
            <w:r>
              <w:rPr>
                <w:rFonts w:hint="eastAsia"/>
                <w:b/>
                <w:sz w:val="24"/>
              </w:rPr>
              <w:t>分钟</w:t>
            </w:r>
          </w:p>
        </w:tc>
      </w:tr>
      <w:tr w:rsidR="009B5971">
        <w:trPr>
          <w:trHeight w:val="536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:rsidR="009B5971" w:rsidRDefault="001E1E7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专业班级</w:t>
            </w:r>
          </w:p>
        </w:tc>
        <w:tc>
          <w:tcPr>
            <w:tcW w:w="1649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:rsidR="009B5971" w:rsidRDefault="009B5971">
            <w:pPr>
              <w:jc w:val="center"/>
              <w:rPr>
                <w:b/>
                <w:sz w:val="24"/>
              </w:rPr>
            </w:pPr>
          </w:p>
        </w:tc>
        <w:tc>
          <w:tcPr>
            <w:tcW w:w="1328" w:type="dxa"/>
            <w:tcMar>
              <w:left w:w="0" w:type="dxa"/>
            </w:tcMar>
            <w:vAlign w:val="bottom"/>
          </w:tcPr>
          <w:p w:rsidR="009B5971" w:rsidRDefault="001E1E7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学</w:t>
            </w:r>
            <w:r>
              <w:rPr>
                <w:rFonts w:hint="eastAsia"/>
                <w:b/>
                <w:color w:val="000000"/>
                <w:sz w:val="24"/>
              </w:rPr>
              <w:t xml:space="preserve"> </w:t>
            </w:r>
            <w:r>
              <w:rPr>
                <w:b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</w:rPr>
              <w:t xml:space="preserve">  </w:t>
            </w:r>
            <w:r>
              <w:rPr>
                <w:rFonts w:hint="eastAsia"/>
                <w:b/>
                <w:color w:val="000000"/>
                <w:sz w:val="24"/>
              </w:rPr>
              <w:t>号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:rsidR="009B5971" w:rsidRDefault="009B5971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tcMar>
              <w:left w:w="0" w:type="dxa"/>
            </w:tcMar>
            <w:vAlign w:val="bottom"/>
          </w:tcPr>
          <w:p w:rsidR="009B5971" w:rsidRDefault="001E1E7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姓</w:t>
            </w:r>
            <w:r>
              <w:rPr>
                <w:rFonts w:hint="eastAsia"/>
                <w:b/>
                <w:color w:val="000000"/>
                <w:sz w:val="24"/>
              </w:rPr>
              <w:t xml:space="preserve"> </w:t>
            </w:r>
            <w:r>
              <w:rPr>
                <w:b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</w:rPr>
              <w:t xml:space="preserve">  </w:t>
            </w:r>
            <w:r>
              <w:rPr>
                <w:rFonts w:hint="eastAsia"/>
                <w:b/>
                <w:color w:val="000000"/>
                <w:sz w:val="24"/>
              </w:rPr>
              <w:t>名</w:t>
            </w:r>
          </w:p>
        </w:tc>
        <w:tc>
          <w:tcPr>
            <w:tcW w:w="1831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:rsidR="009B5971" w:rsidRDefault="009B5971">
            <w:pPr>
              <w:jc w:val="center"/>
              <w:rPr>
                <w:b/>
                <w:sz w:val="24"/>
              </w:rPr>
            </w:pPr>
          </w:p>
        </w:tc>
      </w:tr>
    </w:tbl>
    <w:p w:rsidR="009B5971" w:rsidRDefault="009B5971">
      <w:pPr>
        <w:ind w:firstLineChars="50" w:firstLine="120"/>
        <w:jc w:val="center"/>
        <w:rPr>
          <w:b/>
          <w:sz w:val="24"/>
        </w:rPr>
      </w:pPr>
    </w:p>
    <w:tbl>
      <w:tblPr>
        <w:tblW w:w="877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1104"/>
        <w:gridCol w:w="1104"/>
        <w:gridCol w:w="1104"/>
        <w:gridCol w:w="1105"/>
        <w:gridCol w:w="1104"/>
        <w:gridCol w:w="1104"/>
        <w:gridCol w:w="1105"/>
      </w:tblGrid>
      <w:tr w:rsidR="009B5971">
        <w:trPr>
          <w:trHeight w:val="406"/>
        </w:trPr>
        <w:tc>
          <w:tcPr>
            <w:tcW w:w="1049" w:type="dxa"/>
            <w:shd w:val="clear" w:color="auto" w:fill="auto"/>
            <w:vAlign w:val="center"/>
          </w:tcPr>
          <w:p w:rsidR="009B5971" w:rsidRDefault="001E1E7D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题号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9B5971" w:rsidRDefault="001E1E7D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一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9B5971" w:rsidRDefault="001E1E7D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二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9B5971" w:rsidRDefault="001E1E7D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三</w:t>
            </w:r>
          </w:p>
        </w:tc>
        <w:tc>
          <w:tcPr>
            <w:tcW w:w="1105" w:type="dxa"/>
            <w:shd w:val="clear" w:color="auto" w:fill="auto"/>
            <w:vAlign w:val="center"/>
          </w:tcPr>
          <w:p w:rsidR="009B5971" w:rsidRDefault="001E1E7D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四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9B5971" w:rsidRDefault="001E1E7D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五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9B5971" w:rsidRDefault="001E1E7D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总分</w:t>
            </w:r>
          </w:p>
        </w:tc>
        <w:tc>
          <w:tcPr>
            <w:tcW w:w="1105" w:type="dxa"/>
            <w:shd w:val="clear" w:color="auto" w:fill="auto"/>
            <w:vAlign w:val="center"/>
          </w:tcPr>
          <w:p w:rsidR="009B5971" w:rsidRDefault="001E1E7D">
            <w:pPr>
              <w:widowControl/>
              <w:jc w:val="center"/>
              <w:rPr>
                <w:b/>
                <w:sz w:val="2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核对人</w:t>
            </w:r>
          </w:p>
        </w:tc>
      </w:tr>
      <w:tr w:rsidR="009B5971">
        <w:trPr>
          <w:trHeight w:val="406"/>
        </w:trPr>
        <w:tc>
          <w:tcPr>
            <w:tcW w:w="1049" w:type="dxa"/>
            <w:shd w:val="clear" w:color="auto" w:fill="auto"/>
            <w:vAlign w:val="center"/>
          </w:tcPr>
          <w:p w:rsidR="009B5971" w:rsidRDefault="001E1E7D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分值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9B5971" w:rsidRDefault="001E1E7D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20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9B5971" w:rsidRDefault="001E1E7D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30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9B5971" w:rsidRDefault="001E1E7D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20</w:t>
            </w:r>
          </w:p>
        </w:tc>
        <w:tc>
          <w:tcPr>
            <w:tcW w:w="1105" w:type="dxa"/>
            <w:shd w:val="clear" w:color="auto" w:fill="auto"/>
            <w:vAlign w:val="center"/>
          </w:tcPr>
          <w:p w:rsidR="009B5971" w:rsidRDefault="001E1E7D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20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9B5971" w:rsidRDefault="001E1E7D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</w:t>
            </w:r>
            <w:r>
              <w:rPr>
                <w:sz w:val="22"/>
                <w:szCs w:val="32"/>
              </w:rPr>
              <w:t>0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9B5971" w:rsidRDefault="001E1E7D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100</w:t>
            </w:r>
          </w:p>
        </w:tc>
        <w:tc>
          <w:tcPr>
            <w:tcW w:w="1105" w:type="dxa"/>
            <w:shd w:val="clear" w:color="auto" w:fill="auto"/>
            <w:vAlign w:val="center"/>
          </w:tcPr>
          <w:p w:rsidR="009B5971" w:rsidRDefault="009B5971">
            <w:pPr>
              <w:spacing w:line="312" w:lineRule="auto"/>
              <w:rPr>
                <w:sz w:val="22"/>
                <w:szCs w:val="32"/>
              </w:rPr>
            </w:pPr>
          </w:p>
        </w:tc>
      </w:tr>
      <w:tr w:rsidR="009B5971">
        <w:trPr>
          <w:trHeight w:val="406"/>
        </w:trPr>
        <w:tc>
          <w:tcPr>
            <w:tcW w:w="1049" w:type="dxa"/>
            <w:shd w:val="clear" w:color="auto" w:fill="auto"/>
            <w:vAlign w:val="center"/>
          </w:tcPr>
          <w:p w:rsidR="009B5971" w:rsidRDefault="001E1E7D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得分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9B5971" w:rsidRDefault="009B5971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9B5971" w:rsidRDefault="009B5971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9B5971" w:rsidRDefault="009B5971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 w:rsidR="009B5971" w:rsidRDefault="009B5971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9B5971" w:rsidRDefault="009B5971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9B5971" w:rsidRDefault="009B5971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 w:rsidR="009B5971" w:rsidRDefault="009B5971">
            <w:pPr>
              <w:spacing w:line="312" w:lineRule="auto"/>
              <w:rPr>
                <w:sz w:val="22"/>
                <w:szCs w:val="32"/>
              </w:rPr>
            </w:pPr>
          </w:p>
        </w:tc>
      </w:tr>
    </w:tbl>
    <w:p w:rsidR="009B5971" w:rsidRDefault="009B5971">
      <w:pPr>
        <w:rPr>
          <w:color w:val="ED7D31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9B5971">
        <w:trPr>
          <w:trHeight w:val="464"/>
        </w:trPr>
        <w:tc>
          <w:tcPr>
            <w:tcW w:w="1008" w:type="dxa"/>
            <w:vAlign w:val="center"/>
          </w:tcPr>
          <w:p w:rsidR="009B5971" w:rsidRDefault="001E1E7D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</w:t>
            </w:r>
            <w:r>
              <w:rPr>
                <w:rFonts w:hint="eastAsia"/>
                <w:b/>
                <w:color w:val="000000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:rsidR="009B5971" w:rsidRDefault="009B5971">
            <w:pPr>
              <w:jc w:val="center"/>
              <w:rPr>
                <w:color w:val="000000"/>
                <w:sz w:val="24"/>
              </w:rPr>
            </w:pPr>
          </w:p>
        </w:tc>
      </w:tr>
      <w:tr w:rsidR="009B5971">
        <w:trPr>
          <w:trHeight w:val="441"/>
        </w:trPr>
        <w:tc>
          <w:tcPr>
            <w:tcW w:w="1008" w:type="dxa"/>
            <w:vAlign w:val="center"/>
          </w:tcPr>
          <w:p w:rsidR="009B5971" w:rsidRDefault="001E1E7D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:rsidR="009B5971" w:rsidRDefault="009B5971">
            <w:pPr>
              <w:jc w:val="center"/>
              <w:rPr>
                <w:color w:val="000000"/>
                <w:sz w:val="24"/>
              </w:rPr>
            </w:pPr>
          </w:p>
        </w:tc>
      </w:tr>
    </w:tbl>
    <w:p w:rsidR="009B5971" w:rsidRDefault="001E1E7D">
      <w:pPr>
        <w:pStyle w:val="11"/>
        <w:numPr>
          <w:ilvl w:val="0"/>
          <w:numId w:val="1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b/>
          <w:szCs w:val="21"/>
        </w:rPr>
        <w:t>计算机工作基本原理填空</w:t>
      </w:r>
      <w:r>
        <w:rPr>
          <w:b/>
          <w:szCs w:val="21"/>
        </w:rPr>
        <w:t>（共</w:t>
      </w:r>
      <w:r>
        <w:rPr>
          <w:b/>
          <w:szCs w:val="21"/>
        </w:rPr>
        <w:t>20</w:t>
      </w:r>
      <w:r>
        <w:rPr>
          <w:b/>
          <w:szCs w:val="21"/>
        </w:rPr>
        <w:t>分</w:t>
      </w:r>
      <w:r>
        <w:rPr>
          <w:rFonts w:hint="eastAsia"/>
          <w:b/>
          <w:szCs w:val="21"/>
        </w:rPr>
        <w:t>，每空</w:t>
      </w: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分</w:t>
      </w:r>
      <w:r>
        <w:rPr>
          <w:b/>
          <w:szCs w:val="21"/>
        </w:rPr>
        <w:t>）</w:t>
      </w:r>
    </w:p>
    <w:p w:rsidR="009B5971" w:rsidRDefault="009B5971">
      <w:pPr>
        <w:rPr>
          <w:color w:val="ED7D31"/>
        </w:rPr>
      </w:pPr>
    </w:p>
    <w:p w:rsidR="009B5971" w:rsidRDefault="009B5971">
      <w:pPr>
        <w:rPr>
          <w:color w:val="ED7D31"/>
        </w:rPr>
      </w:pPr>
    </w:p>
    <w:p w:rsidR="009B5971" w:rsidRDefault="001E1E7D">
      <w:pPr>
        <w:adjustRightInd w:val="0"/>
        <w:snapToGrid w:val="0"/>
        <w:spacing w:line="420" w:lineRule="auto"/>
      </w:pPr>
      <w:r>
        <w:rPr>
          <w:rFonts w:hint="eastAsia"/>
        </w:rPr>
        <w:t>1</w:t>
      </w:r>
      <w:r>
        <w:rPr>
          <w:rFonts w:hint="eastAsia"/>
        </w:rPr>
        <w:t>、计算机采用存储程序的工作方式，自动逐条取出和执行指令。指令在内存中的存储地址由程序计数器指明（</w:t>
      </w:r>
      <w:r>
        <w:rPr>
          <w:rFonts w:hint="eastAsia"/>
        </w:rPr>
        <w:t>Intel</w:t>
      </w:r>
      <w:r>
        <w:t xml:space="preserve"> 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中为指令指示器</w:t>
      </w:r>
      <w:r>
        <w:rPr>
          <w:rFonts w:hint="eastAsia"/>
        </w:rPr>
        <w:t>EIP</w:t>
      </w:r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>RIP</w:t>
      </w:r>
      <w:r>
        <w:rPr>
          <w:rFonts w:hint="eastAsia"/>
        </w:rPr>
        <w:t>，下面以</w:t>
      </w:r>
      <w:r>
        <w:rPr>
          <w:rFonts w:hint="eastAsia"/>
        </w:rPr>
        <w:t xml:space="preserve"> EIP</w:t>
      </w:r>
      <w:r>
        <w:rPr>
          <w:rFonts w:hint="eastAsia"/>
        </w:rPr>
        <w:t>为例）。</w:t>
      </w:r>
      <w:r>
        <w:rPr>
          <w:rFonts w:hint="eastAsia"/>
        </w:rPr>
        <w:t>E</w:t>
      </w:r>
      <w:r>
        <w:t>IP</w:t>
      </w:r>
      <w:r>
        <w:rPr>
          <w:rFonts w:hint="eastAsia"/>
        </w:rPr>
        <w:t>自动变化的规则和变化方式如下：</w:t>
      </w:r>
    </w:p>
    <w:p w:rsidR="009B5971" w:rsidRDefault="001E1E7D">
      <w:pPr>
        <w:adjustRightInd w:val="0"/>
        <w:snapToGrid w:val="0"/>
        <w:spacing w:line="420" w:lineRule="auto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t xml:space="preserve"> </w:t>
      </w:r>
      <w:r>
        <w:rPr>
          <w:rFonts w:hint="eastAsia"/>
        </w:rPr>
        <w:t>在取出指令、对指令进行译码后，</w:t>
      </w:r>
      <w:r>
        <w:rPr>
          <w:rFonts w:hint="eastAsia"/>
        </w:rPr>
        <w:t>EIP</w:t>
      </w:r>
      <w:r>
        <w:rPr>
          <w:rFonts w:hint="eastAsia"/>
        </w:rPr>
        <w:t>会自动加上</w:t>
      </w:r>
      <w:r>
        <w:rPr>
          <w:rFonts w:hint="eastAsia"/>
        </w:rPr>
        <w:t>_</w:t>
      </w:r>
      <w:r>
        <w:t>_</w:t>
      </w:r>
      <w:r>
        <w:rPr>
          <w:rFonts w:hint="eastAsia"/>
          <w:color w:val="FF0000"/>
          <w:u w:val="single"/>
        </w:rPr>
        <w:t>该指令的字节长度</w:t>
      </w:r>
      <w:r>
        <w:t>_______</w:t>
      </w:r>
      <w:r>
        <w:rPr>
          <w:rFonts w:hint="eastAsia"/>
        </w:rPr>
        <w:t>；若该指令不涉及转移，则可以实现程序的顺序执行；</w:t>
      </w:r>
    </w:p>
    <w:p w:rsidR="009B5971" w:rsidRDefault="001E1E7D">
      <w:pPr>
        <w:adjustRightInd w:val="0"/>
        <w:snapToGrid w:val="0"/>
        <w:spacing w:line="420" w:lineRule="auto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t xml:space="preserve"> </w:t>
      </w:r>
      <w:r>
        <w:rPr>
          <w:rFonts w:hint="eastAsia"/>
        </w:rPr>
        <w:t>若指令是条件转移指令，如</w:t>
      </w:r>
      <w:r>
        <w:rPr>
          <w:rFonts w:hint="eastAsia"/>
        </w:rPr>
        <w:t>_</w:t>
      </w:r>
      <w:r>
        <w:rPr>
          <w:rFonts w:hint="eastAsia"/>
          <w:u w:val="single"/>
        </w:rPr>
        <w:t xml:space="preserve"> </w:t>
      </w:r>
      <w:r>
        <w:rPr>
          <w:rFonts w:hint="eastAsia"/>
          <w:color w:val="FF0000"/>
          <w:u w:val="single"/>
        </w:rPr>
        <w:t>JZ_</w:t>
      </w:r>
      <w:r>
        <w:rPr>
          <w:rFonts w:hint="eastAsia"/>
          <w:color w:val="FF0000"/>
          <w:u w:val="single"/>
        </w:rPr>
        <w:t>（或</w:t>
      </w:r>
      <w:r>
        <w:rPr>
          <w:rFonts w:hint="eastAsia"/>
          <w:color w:val="FF0000"/>
          <w:u w:val="single"/>
        </w:rPr>
        <w:t xml:space="preserve"> JE</w:t>
      </w:r>
      <w:r>
        <w:rPr>
          <w:rFonts w:hint="eastAsia"/>
          <w:color w:val="FF0000"/>
          <w:u w:val="single"/>
        </w:rPr>
        <w:t>）</w:t>
      </w:r>
      <w:r>
        <w:t>____</w:t>
      </w:r>
      <w:r>
        <w:rPr>
          <w:rFonts w:hint="eastAsia"/>
        </w:rPr>
        <w:t>LP</w:t>
      </w:r>
      <w:r>
        <w:t xml:space="preserve"> (LP</w:t>
      </w:r>
      <w:r>
        <w:rPr>
          <w:rFonts w:hint="eastAsia"/>
        </w:rPr>
        <w:t>为</w:t>
      </w:r>
      <w:r>
        <w:t>一个标号</w:t>
      </w:r>
      <w:r>
        <w:t>)</w:t>
      </w:r>
      <w:r>
        <w:rPr>
          <w:rFonts w:hint="eastAsia"/>
        </w:rPr>
        <w:t>，在</w:t>
      </w:r>
      <w:r>
        <w:rPr>
          <w:rFonts w:hint="eastAsia"/>
        </w:rPr>
        <w:t>Z</w:t>
      </w:r>
      <w:r>
        <w:t>F=1</w:t>
      </w:r>
      <w:r>
        <w:rPr>
          <w:rFonts w:hint="eastAsia"/>
        </w:rPr>
        <w:t>时，会执行（</w:t>
      </w:r>
      <w:r>
        <w:rPr>
          <w:rFonts w:hint="eastAsia"/>
        </w:rPr>
        <w:t>E</w:t>
      </w:r>
      <w:r>
        <w:rPr>
          <w:rFonts w:hint="eastAsia"/>
        </w:rPr>
        <w:t>IP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位移量</w:t>
      </w:r>
      <w:r>
        <w:t xml:space="preserve">→ EIP , </w:t>
      </w:r>
      <w:r>
        <w:rPr>
          <w:rFonts w:hint="eastAsia"/>
        </w:rPr>
        <w:t>其实质操作是将</w:t>
      </w:r>
      <w:r>
        <w:rPr>
          <w:rFonts w:hint="eastAsia"/>
        </w:rPr>
        <w:t>_</w:t>
      </w:r>
      <w:r>
        <w:t>__</w:t>
      </w:r>
      <w:r>
        <w:rPr>
          <w:u w:val="single"/>
        </w:rPr>
        <w:t xml:space="preserve"> </w:t>
      </w:r>
      <w:r>
        <w:rPr>
          <w:rFonts w:hint="eastAsia"/>
          <w:color w:val="FF0000"/>
          <w:u w:val="single"/>
        </w:rPr>
        <w:t>LP</w:t>
      </w:r>
      <w:r>
        <w:rPr>
          <w:rFonts w:hint="eastAsia"/>
          <w:color w:val="FF0000"/>
          <w:u w:val="single"/>
        </w:rPr>
        <w:t>的偏移（或者有效）地址</w:t>
      </w:r>
      <w:r>
        <w:rPr>
          <w:u w:val="single"/>
        </w:rPr>
        <w:t xml:space="preserve">       </w:t>
      </w:r>
      <w:r>
        <w:rPr>
          <w:rFonts w:hint="eastAsia"/>
        </w:rPr>
        <w:t>送到</w:t>
      </w:r>
      <w:r>
        <w:rPr>
          <w:rFonts w:hint="eastAsia"/>
        </w:rPr>
        <w:t>E</w:t>
      </w:r>
      <w:r>
        <w:t>IP</w:t>
      </w:r>
      <w:r>
        <w:rPr>
          <w:rFonts w:hint="eastAsia"/>
        </w:rPr>
        <w:t>中；</w:t>
      </w:r>
    </w:p>
    <w:p w:rsidR="009B5971" w:rsidRDefault="001E1E7D">
      <w:pPr>
        <w:adjustRightInd w:val="0"/>
        <w:snapToGrid w:val="0"/>
        <w:spacing w:line="420" w:lineRule="auto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t xml:space="preserve"> </w:t>
      </w:r>
      <w:r>
        <w:rPr>
          <w:rFonts w:hint="eastAsia"/>
        </w:rPr>
        <w:t>若指令是无条件转移指令</w:t>
      </w:r>
      <w:r>
        <w:rPr>
          <w:rFonts w:hint="eastAsia"/>
        </w:rPr>
        <w:t>JMP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除了直接跳转外，还可以进行间接跳转。借助于寄存器</w:t>
      </w:r>
      <w:r>
        <w:rPr>
          <w:rFonts w:hint="eastAsia"/>
        </w:rPr>
        <w:t>EAX</w:t>
      </w:r>
      <w:r>
        <w:rPr>
          <w:rFonts w:hint="eastAsia"/>
        </w:rPr>
        <w:t>，通过间接跳转实现与“</w:t>
      </w:r>
      <w:r>
        <w:rPr>
          <w:rFonts w:hint="eastAsia"/>
        </w:rPr>
        <w:t>JMP</w:t>
      </w:r>
      <w:r>
        <w:t xml:space="preserve"> </w:t>
      </w:r>
      <w:r>
        <w:rPr>
          <w:rFonts w:hint="eastAsia"/>
        </w:rPr>
        <w:t xml:space="preserve"> LP</w:t>
      </w:r>
      <w:r>
        <w:rPr>
          <w:rFonts w:hint="eastAsia"/>
        </w:rPr>
        <w:t>”相同的功能，可以使用语句：</w:t>
      </w:r>
    </w:p>
    <w:p w:rsidR="009B5971" w:rsidRDefault="001E1E7D">
      <w:pPr>
        <w:adjustRightInd w:val="0"/>
        <w:snapToGrid w:val="0"/>
        <w:spacing w:line="420" w:lineRule="auto"/>
        <w:ind w:firstLineChars="400" w:firstLine="840"/>
      </w:pPr>
      <w:r>
        <w:rPr>
          <w:rFonts w:hint="eastAsia"/>
        </w:rPr>
        <w:t>【使用</w:t>
      </w:r>
      <w:r>
        <w:rPr>
          <w:rFonts w:hint="eastAsia"/>
        </w:rPr>
        <w:t>I</w:t>
      </w:r>
      <w:r>
        <w:t xml:space="preserve">ntel </w:t>
      </w:r>
      <w:r>
        <w:rPr>
          <w:rFonts w:hint="eastAsia"/>
        </w:rPr>
        <w:t>格式</w:t>
      </w:r>
      <w:r>
        <w:rPr>
          <w:rFonts w:hint="eastAsia"/>
        </w:rPr>
        <w:t>(</w:t>
      </w:r>
      <w:r>
        <w:rPr>
          <w:rFonts w:hint="eastAsia"/>
        </w:rPr>
        <w:t>A</w:t>
      </w:r>
      <w:r>
        <w:t>t&amp;T</w:t>
      </w:r>
      <w:r>
        <w:rPr>
          <w:rFonts w:hint="eastAsia"/>
        </w:rPr>
        <w:t>格式均可</w:t>
      </w:r>
      <w:r>
        <w:rPr>
          <w:rFonts w:hint="eastAsia"/>
        </w:rPr>
        <w:t>)</w:t>
      </w:r>
      <w:r>
        <w:rPr>
          <w:rFonts w:hint="eastAsia"/>
        </w:rPr>
        <w:t>】</w:t>
      </w:r>
    </w:p>
    <w:p w:rsidR="009B5971" w:rsidRDefault="001E1E7D">
      <w:pPr>
        <w:adjustRightInd w:val="0"/>
        <w:snapToGrid w:val="0"/>
        <w:spacing w:line="420" w:lineRule="auto"/>
        <w:rPr>
          <w:u w:val="single"/>
        </w:rPr>
      </w:pPr>
      <w:r>
        <w:rPr>
          <w:rFonts w:hint="eastAsia"/>
        </w:rPr>
        <w:t xml:space="preserve"> </w:t>
      </w:r>
      <w:r>
        <w:t xml:space="preserve">       </w:t>
      </w:r>
      <w:r>
        <w:rPr>
          <w:u w:val="single"/>
        </w:rPr>
        <w:t xml:space="preserve">  </w:t>
      </w:r>
      <w:r>
        <w:rPr>
          <w:rFonts w:hint="eastAsia"/>
          <w:color w:val="FF0000"/>
          <w:u w:val="single"/>
        </w:rPr>
        <w:t>MOV</w:t>
      </w:r>
      <w:r>
        <w:rPr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EAX</w:t>
      </w:r>
      <w:r>
        <w:rPr>
          <w:rFonts w:hint="eastAsia"/>
          <w:color w:val="FF0000"/>
          <w:u w:val="single"/>
        </w:rPr>
        <w:t>，</w:t>
      </w:r>
      <w:r>
        <w:rPr>
          <w:rFonts w:hint="eastAsia"/>
          <w:color w:val="FF0000"/>
          <w:u w:val="single"/>
        </w:rPr>
        <w:t>OFFSET</w:t>
      </w:r>
      <w:r>
        <w:rPr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LP</w:t>
      </w:r>
      <w:r>
        <w:rPr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或者</w:t>
      </w:r>
      <w:r>
        <w:rPr>
          <w:rFonts w:hint="eastAsia"/>
          <w:color w:val="FF0000"/>
          <w:u w:val="single"/>
        </w:rPr>
        <w:t xml:space="preserve"> LEA</w:t>
      </w:r>
      <w:r>
        <w:rPr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EAX</w:t>
      </w:r>
      <w:r>
        <w:rPr>
          <w:rFonts w:hint="eastAsia"/>
          <w:color w:val="FF0000"/>
          <w:u w:val="single"/>
        </w:rPr>
        <w:t>，</w:t>
      </w:r>
      <w:r>
        <w:rPr>
          <w:rFonts w:hint="eastAsia"/>
          <w:color w:val="FF0000"/>
          <w:u w:val="single"/>
        </w:rPr>
        <w:t>LP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     </w:t>
      </w:r>
      <w:r>
        <w:rPr>
          <w:u w:val="single"/>
        </w:rPr>
        <w:t xml:space="preserve">  </w:t>
      </w:r>
    </w:p>
    <w:p w:rsidR="009B5971" w:rsidRDefault="001E1E7D">
      <w:pPr>
        <w:adjustRightInd w:val="0"/>
        <w:snapToGrid w:val="0"/>
        <w:spacing w:line="420" w:lineRule="auto"/>
        <w:ind w:firstLineChars="400" w:firstLine="840"/>
        <w:rPr>
          <w:u w:val="single"/>
        </w:rPr>
      </w:pPr>
      <w:r>
        <w:rPr>
          <w:u w:val="single"/>
        </w:rPr>
        <w:t xml:space="preserve">  </w:t>
      </w:r>
      <w:r>
        <w:rPr>
          <w:rFonts w:hint="eastAsia"/>
          <w:color w:val="FF0000"/>
          <w:u w:val="single"/>
        </w:rPr>
        <w:t>JMP</w:t>
      </w:r>
      <w:r>
        <w:rPr>
          <w:color w:val="FF0000"/>
          <w:u w:val="single"/>
        </w:rPr>
        <w:t xml:space="preserve">  </w:t>
      </w:r>
      <w:r>
        <w:rPr>
          <w:rFonts w:hint="eastAsia"/>
          <w:color w:val="FF0000"/>
          <w:u w:val="single"/>
        </w:rPr>
        <w:t>EAX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 xml:space="preserve">                    </w:t>
      </w:r>
      <w:r>
        <w:rPr>
          <w:u w:val="single"/>
        </w:rPr>
        <w:t xml:space="preserve">               </w:t>
      </w:r>
    </w:p>
    <w:p w:rsidR="009B5971" w:rsidRDefault="001E1E7D">
      <w:pPr>
        <w:adjustRightInd w:val="0"/>
        <w:snapToGrid w:val="0"/>
        <w:spacing w:line="420" w:lineRule="auto"/>
        <w:ind w:firstLineChars="400" w:firstLine="840"/>
        <w:rPr>
          <w:u w:val="single"/>
        </w:rPr>
      </w:pPr>
      <w:r>
        <w:rPr>
          <w:rFonts w:hint="eastAsia"/>
        </w:rPr>
        <w:t>【使用</w:t>
      </w:r>
      <w:r>
        <w:rPr>
          <w:rFonts w:hint="eastAsia"/>
        </w:rPr>
        <w:t>A</w:t>
      </w:r>
      <w:r>
        <w:t>t&amp;T</w:t>
      </w:r>
      <w:r>
        <w:rPr>
          <w:rFonts w:hint="eastAsia"/>
        </w:rPr>
        <w:t>格式】</w:t>
      </w:r>
    </w:p>
    <w:p w:rsidR="009B5971" w:rsidRDefault="001E1E7D">
      <w:pPr>
        <w:adjustRightInd w:val="0"/>
        <w:snapToGrid w:val="0"/>
        <w:spacing w:line="420" w:lineRule="auto"/>
        <w:rPr>
          <w:u w:val="single"/>
        </w:rPr>
      </w:pPr>
      <w:r>
        <w:rPr>
          <w:rFonts w:hint="eastAsia"/>
        </w:rPr>
        <w:t xml:space="preserve"> </w:t>
      </w:r>
      <w:r>
        <w:t xml:space="preserve">       </w:t>
      </w:r>
      <w:r>
        <w:rPr>
          <w:u w:val="single"/>
        </w:rPr>
        <w:t xml:space="preserve">  </w:t>
      </w:r>
      <w:r>
        <w:rPr>
          <w:rFonts w:hint="eastAsia"/>
          <w:color w:val="FF0000"/>
          <w:u w:val="single"/>
        </w:rPr>
        <w:t>MOV</w:t>
      </w:r>
      <w:r>
        <w:rPr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$</w:t>
      </w:r>
      <w:r>
        <w:rPr>
          <w:rFonts w:hint="eastAsia"/>
          <w:color w:val="FF0000"/>
          <w:u w:val="single"/>
        </w:rPr>
        <w:t>LP</w:t>
      </w:r>
      <w:r>
        <w:rPr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 xml:space="preserve"> %EAX </w:t>
      </w:r>
      <w:r>
        <w:rPr>
          <w:rFonts w:hint="eastAsia"/>
          <w:color w:val="FF0000"/>
          <w:u w:val="single"/>
        </w:rPr>
        <w:t>或者</w:t>
      </w:r>
      <w:r>
        <w:rPr>
          <w:rFonts w:hint="eastAsia"/>
          <w:color w:val="FF0000"/>
          <w:u w:val="single"/>
        </w:rPr>
        <w:t xml:space="preserve"> LEA</w:t>
      </w:r>
      <w:r>
        <w:rPr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LP,  %</w:t>
      </w:r>
      <w:r>
        <w:rPr>
          <w:rFonts w:hint="eastAsia"/>
          <w:color w:val="FF0000"/>
          <w:u w:val="single"/>
        </w:rPr>
        <w:t>EAX</w:t>
      </w:r>
      <w:r>
        <w:rPr>
          <w:rFonts w:hint="eastAsia"/>
          <w:color w:val="FF0000"/>
          <w:u w:val="single"/>
        </w:rPr>
        <w:t xml:space="preserve">          </w:t>
      </w:r>
      <w:r>
        <w:rPr>
          <w:u w:val="single"/>
        </w:rPr>
        <w:t xml:space="preserve">   </w:t>
      </w:r>
    </w:p>
    <w:p w:rsidR="009B5971" w:rsidRDefault="001E1E7D">
      <w:pPr>
        <w:adjustRightInd w:val="0"/>
        <w:snapToGrid w:val="0"/>
        <w:spacing w:line="420" w:lineRule="auto"/>
        <w:ind w:firstLineChars="400" w:firstLine="840"/>
        <w:rPr>
          <w:u w:val="single"/>
        </w:rPr>
      </w:pPr>
      <w:r>
        <w:rPr>
          <w:rFonts w:hint="eastAsia"/>
          <w:color w:val="FF0000"/>
          <w:u w:val="single"/>
        </w:rPr>
        <w:t xml:space="preserve"> </w:t>
      </w:r>
      <w:r>
        <w:rPr>
          <w:color w:val="FF0000"/>
          <w:u w:val="single"/>
        </w:rPr>
        <w:t xml:space="preserve">JMP  </w:t>
      </w:r>
      <w:ins w:id="0" w:author="李海波" w:date="2023-11-17T22:14:00Z">
        <w:r>
          <w:rPr>
            <w:rFonts w:hint="eastAsia"/>
            <w:color w:val="FF0000"/>
            <w:u w:val="single"/>
          </w:rPr>
          <w:t>*</w:t>
        </w:r>
      </w:ins>
      <w:r>
        <w:rPr>
          <w:color w:val="FF0000"/>
          <w:u w:val="single"/>
        </w:rPr>
        <w:t>%EAX</w:t>
      </w:r>
      <w:r>
        <w:rPr>
          <w:u w:val="single"/>
        </w:rPr>
        <w:t xml:space="preserve">       </w:t>
      </w:r>
      <w:r>
        <w:rPr>
          <w:rFonts w:hint="eastAsia"/>
          <w:u w:val="single"/>
        </w:rPr>
        <w:t xml:space="preserve">    </w:t>
      </w:r>
      <w:r>
        <w:rPr>
          <w:u w:val="single"/>
        </w:rPr>
        <w:t xml:space="preserve">       </w:t>
      </w:r>
    </w:p>
    <w:p w:rsidR="009B5971" w:rsidRDefault="001E1E7D">
      <w:pPr>
        <w:adjustRightInd w:val="0"/>
        <w:snapToGrid w:val="0"/>
        <w:spacing w:line="420" w:lineRule="auto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④</w:t>
      </w:r>
      <w:r>
        <w:fldChar w:fldCharType="end"/>
      </w:r>
      <w:r>
        <w:t xml:space="preserve"> </w:t>
      </w:r>
      <w:r>
        <w:rPr>
          <w:rFonts w:hint="eastAsia"/>
        </w:rPr>
        <w:t>借助堆栈段和子程序返回指令，实现与“</w:t>
      </w:r>
      <w:r>
        <w:rPr>
          <w:rFonts w:hint="eastAsia"/>
        </w:rPr>
        <w:t>JMP</w:t>
      </w:r>
      <w:r>
        <w:t xml:space="preserve"> </w:t>
      </w:r>
      <w:r>
        <w:rPr>
          <w:rFonts w:hint="eastAsia"/>
        </w:rPr>
        <w:t xml:space="preserve"> LP</w:t>
      </w:r>
      <w:r>
        <w:rPr>
          <w:rFonts w:hint="eastAsia"/>
        </w:rPr>
        <w:t>”相同的功能，可以使用语句：</w:t>
      </w:r>
    </w:p>
    <w:p w:rsidR="009B5971" w:rsidRDefault="001E1E7D">
      <w:pPr>
        <w:adjustRightInd w:val="0"/>
        <w:snapToGrid w:val="0"/>
        <w:spacing w:line="420" w:lineRule="auto"/>
        <w:ind w:firstLineChars="400" w:firstLine="840"/>
        <w:rPr>
          <w:u w:val="single"/>
        </w:rPr>
      </w:pPr>
      <w:r>
        <w:rPr>
          <w:color w:val="FF0000"/>
          <w:u w:val="single"/>
        </w:rPr>
        <w:t xml:space="preserve">PUSH  OFFSET  LP     </w:t>
      </w:r>
      <w:r>
        <w:rPr>
          <w:rFonts w:hint="eastAsia"/>
          <w:color w:val="FF0000"/>
          <w:u w:val="single"/>
        </w:rPr>
        <w:t>或者</w:t>
      </w:r>
      <w:r>
        <w:rPr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MOV</w:t>
      </w:r>
      <w:r>
        <w:rPr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[</w:t>
      </w:r>
      <w:r>
        <w:rPr>
          <w:color w:val="FF0000"/>
          <w:u w:val="single"/>
        </w:rPr>
        <w:t xml:space="preserve">ESP], OFFSET LP   </w:t>
      </w:r>
      <w:r>
        <w:rPr>
          <w:u w:val="single"/>
        </w:rPr>
        <w:t xml:space="preserve">       </w:t>
      </w:r>
    </w:p>
    <w:p w:rsidR="009B5971" w:rsidRDefault="001E1E7D">
      <w:pPr>
        <w:adjustRightInd w:val="0"/>
        <w:snapToGrid w:val="0"/>
        <w:spacing w:line="420" w:lineRule="auto"/>
        <w:ind w:firstLineChars="400" w:firstLine="840"/>
        <w:rPr>
          <w:u w:val="single"/>
        </w:rPr>
      </w:pPr>
      <w:r>
        <w:rPr>
          <w:u w:val="single"/>
        </w:rPr>
        <w:t xml:space="preserve">    </w:t>
      </w:r>
      <w:r>
        <w:rPr>
          <w:rFonts w:hint="eastAsia"/>
          <w:color w:val="FF0000"/>
          <w:u w:val="single"/>
        </w:rPr>
        <w:t>RET</w:t>
      </w:r>
      <w:r>
        <w:rPr>
          <w:u w:val="single"/>
        </w:rPr>
        <w:t xml:space="preserve">                       </w:t>
      </w:r>
    </w:p>
    <w:p w:rsidR="009B5971" w:rsidRDefault="001E1E7D">
      <w:pPr>
        <w:adjustRightInd w:val="0"/>
        <w:snapToGrid w:val="0"/>
        <w:spacing w:line="420" w:lineRule="auto"/>
        <w:ind w:firstLineChars="400" w:firstLine="840"/>
        <w:rPr>
          <w:u w:val="single"/>
        </w:rPr>
      </w:pPr>
      <w:r>
        <w:rPr>
          <w:rFonts w:hint="eastAsia"/>
        </w:rPr>
        <w:lastRenderedPageBreak/>
        <w:t>【使用</w:t>
      </w:r>
      <w:r>
        <w:rPr>
          <w:rFonts w:hint="eastAsia"/>
        </w:rPr>
        <w:t>A</w:t>
      </w:r>
      <w:r>
        <w:t>t&amp;T</w:t>
      </w:r>
      <w:r>
        <w:rPr>
          <w:rFonts w:hint="eastAsia"/>
        </w:rPr>
        <w:t>格式】</w:t>
      </w:r>
    </w:p>
    <w:p w:rsidR="009B5971" w:rsidRDefault="001E1E7D">
      <w:pPr>
        <w:adjustRightInd w:val="0"/>
        <w:snapToGrid w:val="0"/>
        <w:spacing w:line="420" w:lineRule="auto"/>
        <w:ind w:firstLineChars="400" w:firstLine="840"/>
        <w:rPr>
          <w:u w:val="single"/>
        </w:rPr>
      </w:pPr>
      <w:r>
        <w:rPr>
          <w:color w:val="FF0000"/>
          <w:u w:val="single"/>
        </w:rPr>
        <w:t>PUSH</w:t>
      </w:r>
      <w:r>
        <w:rPr>
          <w:rFonts w:hint="eastAsia"/>
          <w:color w:val="FF0000"/>
          <w:u w:val="single"/>
        </w:rPr>
        <w:t>L</w:t>
      </w:r>
      <w:r>
        <w:rPr>
          <w:color w:val="FF0000"/>
          <w:u w:val="single"/>
        </w:rPr>
        <w:t xml:space="preserve">  </w:t>
      </w:r>
      <w:r>
        <w:rPr>
          <w:rFonts w:hint="eastAsia"/>
          <w:color w:val="FF0000"/>
          <w:u w:val="single"/>
        </w:rPr>
        <w:t>$</w:t>
      </w:r>
      <w:r>
        <w:rPr>
          <w:color w:val="FF0000"/>
          <w:u w:val="single"/>
        </w:rPr>
        <w:t xml:space="preserve">LP     </w:t>
      </w:r>
      <w:r>
        <w:rPr>
          <w:rFonts w:hint="eastAsia"/>
          <w:color w:val="FF0000"/>
          <w:u w:val="single"/>
        </w:rPr>
        <w:t>或者</w:t>
      </w:r>
      <w:r>
        <w:rPr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MOV</w:t>
      </w:r>
      <w:r>
        <w:rPr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$LP,  (%</w:t>
      </w:r>
      <w:r>
        <w:rPr>
          <w:color w:val="FF0000"/>
          <w:u w:val="single"/>
        </w:rPr>
        <w:t>ESP</w:t>
      </w:r>
      <w:r>
        <w:rPr>
          <w:rFonts w:hint="eastAsia"/>
          <w:color w:val="FF0000"/>
          <w:u w:val="single"/>
        </w:rPr>
        <w:t>)</w:t>
      </w:r>
      <w:r>
        <w:rPr>
          <w:color w:val="FF0000"/>
          <w:u w:val="single"/>
        </w:rPr>
        <w:t xml:space="preserve">   </w:t>
      </w:r>
      <w:r>
        <w:rPr>
          <w:u w:val="single"/>
        </w:rPr>
        <w:t xml:space="preserve">       </w:t>
      </w:r>
    </w:p>
    <w:p w:rsidR="009B5971" w:rsidRDefault="001E1E7D">
      <w:pPr>
        <w:adjustRightInd w:val="0"/>
        <w:snapToGrid w:val="0"/>
        <w:spacing w:line="420" w:lineRule="auto"/>
        <w:ind w:firstLineChars="400" w:firstLine="840"/>
        <w:rPr>
          <w:u w:val="single"/>
        </w:rPr>
      </w:pPr>
      <w:r>
        <w:rPr>
          <w:u w:val="single"/>
        </w:rPr>
        <w:t xml:space="preserve">    </w:t>
      </w:r>
      <w:r>
        <w:rPr>
          <w:rFonts w:hint="eastAsia"/>
          <w:color w:val="FF0000"/>
          <w:u w:val="single"/>
        </w:rPr>
        <w:t>RET</w:t>
      </w:r>
      <w:r>
        <w:rPr>
          <w:u w:val="single"/>
        </w:rPr>
        <w:t xml:space="preserve">                       </w:t>
      </w:r>
    </w:p>
    <w:p w:rsidR="009B5971" w:rsidRDefault="009B5971">
      <w:pPr>
        <w:adjustRightInd w:val="0"/>
        <w:snapToGrid w:val="0"/>
        <w:spacing w:line="420" w:lineRule="auto"/>
        <w:ind w:firstLineChars="400" w:firstLine="840"/>
        <w:rPr>
          <w:u w:val="single"/>
        </w:rPr>
      </w:pPr>
    </w:p>
    <w:p w:rsidR="009B5971" w:rsidRDefault="009B5971">
      <w:pPr>
        <w:adjustRightInd w:val="0"/>
        <w:snapToGrid w:val="0"/>
        <w:spacing w:line="420" w:lineRule="auto"/>
        <w:ind w:firstLineChars="400" w:firstLine="840"/>
        <w:rPr>
          <w:u w:val="single"/>
        </w:rPr>
      </w:pPr>
    </w:p>
    <w:p w:rsidR="009B5971" w:rsidRDefault="001E1E7D">
      <w:pPr>
        <w:adjustRightInd w:val="0"/>
        <w:snapToGrid w:val="0"/>
        <w:spacing w:line="420" w:lineRule="auto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⑤</w:t>
      </w:r>
      <w:r>
        <w:fldChar w:fldCharType="end"/>
      </w:r>
      <w:r>
        <w:t xml:space="preserve"> 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t xml:space="preserve">CALL </w:t>
      </w:r>
      <w:r>
        <w:rPr>
          <w:rFonts w:hint="eastAsia"/>
        </w:rPr>
        <w:t>指令时，</w:t>
      </w:r>
      <w:r>
        <w:rPr>
          <w:rFonts w:hint="eastAsia"/>
        </w:rPr>
        <w:t>C</w:t>
      </w:r>
      <w:r>
        <w:t xml:space="preserve">PU </w:t>
      </w:r>
      <w:r>
        <w:rPr>
          <w:rFonts w:hint="eastAsia"/>
        </w:rPr>
        <w:t>会</w:t>
      </w:r>
      <w:r>
        <w:rPr>
          <w:rFonts w:hint="eastAsia"/>
        </w:rPr>
        <w:t>_</w:t>
      </w:r>
      <w:r>
        <w:rPr>
          <w:rFonts w:hint="eastAsia"/>
          <w:color w:val="FF0000"/>
          <w:u w:val="single"/>
        </w:rPr>
        <w:t>将</w:t>
      </w:r>
      <w:r>
        <w:rPr>
          <w:rFonts w:hint="eastAsia"/>
          <w:color w:val="FF0000"/>
          <w:u w:val="single"/>
        </w:rPr>
        <w:t>E</w:t>
      </w:r>
      <w:r>
        <w:rPr>
          <w:color w:val="FF0000"/>
          <w:u w:val="single"/>
        </w:rPr>
        <w:t>IP</w:t>
      </w:r>
      <w:r>
        <w:rPr>
          <w:rFonts w:hint="eastAsia"/>
          <w:color w:val="FF0000"/>
          <w:u w:val="single"/>
        </w:rPr>
        <w:t>（断点地址）压栈，然后子程序的首地址送给</w:t>
      </w:r>
      <w:r>
        <w:rPr>
          <w:rFonts w:hint="eastAsia"/>
          <w:color w:val="FF0000"/>
          <w:u w:val="single"/>
        </w:rPr>
        <w:t>EIP</w:t>
      </w:r>
      <w:r>
        <w:t xml:space="preserve"> ___</w:t>
      </w:r>
      <w:r>
        <w:rPr>
          <w:rFonts w:hint="eastAsia"/>
        </w:rPr>
        <w:t>；</w:t>
      </w:r>
    </w:p>
    <w:p w:rsidR="009B5971" w:rsidRDefault="001E1E7D">
      <w:pPr>
        <w:adjustRightInd w:val="0"/>
        <w:snapToGrid w:val="0"/>
        <w:spacing w:line="420" w:lineRule="auto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6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⑥</w:t>
      </w:r>
      <w:r>
        <w:fldChar w:fldCharType="end"/>
      </w:r>
      <w:r>
        <w:rPr>
          <w:rFonts w:hint="eastAsia"/>
        </w:rPr>
        <w:t>在程序运行过程中，出现中断信号时，</w:t>
      </w:r>
      <w:r>
        <w:rPr>
          <w:rFonts w:hint="eastAsia"/>
        </w:rPr>
        <w:t>CPU</w:t>
      </w:r>
      <w:r>
        <w:rPr>
          <w:rFonts w:hint="eastAsia"/>
        </w:rPr>
        <w:t>会根据中断类型号，利用</w:t>
      </w:r>
      <w:r>
        <w:rPr>
          <w:rFonts w:hint="eastAsia"/>
        </w:rPr>
        <w:t>_</w:t>
      </w:r>
      <w:r>
        <w:t>_</w:t>
      </w:r>
      <w:r>
        <w:rPr>
          <w:rFonts w:hint="eastAsia"/>
          <w:color w:val="FF0000"/>
          <w:u w:val="single"/>
        </w:rPr>
        <w:t>中断矢量表</w:t>
      </w:r>
      <w:r>
        <w:t>__________</w:t>
      </w:r>
      <w:r>
        <w:rPr>
          <w:rFonts w:hint="eastAsia"/>
        </w:rPr>
        <w:t>找到中断处理程序的入口</w:t>
      </w:r>
      <w:r>
        <w:rPr>
          <w:rFonts w:hint="eastAsia"/>
        </w:rPr>
        <w:t>地址。中断处理程序中有</w:t>
      </w:r>
      <w:r>
        <w:rPr>
          <w:rFonts w:hint="eastAsia"/>
        </w:rPr>
        <w:t>_</w:t>
      </w:r>
      <w:r>
        <w:t>__</w:t>
      </w:r>
      <w:r>
        <w:rPr>
          <w:rFonts w:hint="eastAsia"/>
          <w:color w:val="FF0000"/>
          <w:u w:val="single"/>
        </w:rPr>
        <w:t xml:space="preserve"> IRET</w:t>
      </w:r>
      <w:r>
        <w:t xml:space="preserve"> _______</w:t>
      </w:r>
      <w:r>
        <w:rPr>
          <w:rFonts w:hint="eastAsia"/>
        </w:rPr>
        <w:t>指令，从栈中取出进入中断处理程序前保存的断点地址送给</w:t>
      </w:r>
      <w:r>
        <w:rPr>
          <w:rFonts w:hint="eastAsia"/>
        </w:rPr>
        <w:t xml:space="preserve"> </w:t>
      </w:r>
      <w:r>
        <w:t>EIP</w:t>
      </w:r>
      <w:r>
        <w:rPr>
          <w:rFonts w:hint="eastAsia"/>
        </w:rPr>
        <w:t>，从而实现被中断程序的继续执行。</w:t>
      </w:r>
      <w:r>
        <w:t xml:space="preserve"> </w:t>
      </w:r>
    </w:p>
    <w:p w:rsidR="009B5971" w:rsidRDefault="001E1E7D">
      <w:pPr>
        <w:adjustRightInd w:val="0"/>
        <w:snapToGrid w:val="0"/>
        <w:spacing w:line="420" w:lineRule="auto"/>
      </w:pPr>
      <w:r>
        <w:rPr>
          <w:rFonts w:hint="eastAsia"/>
          <w:color w:val="ED7D31"/>
        </w:rPr>
        <w:t xml:space="preserve"> </w:t>
      </w:r>
      <w:r>
        <w:rPr>
          <w:color w:val="ED7D31"/>
        </w:rPr>
        <w:t xml:space="preserve">  </w:t>
      </w:r>
      <w:r>
        <w:t>2</w:t>
      </w:r>
      <w:r>
        <w:rPr>
          <w:rFonts w:hint="eastAsia"/>
        </w:rPr>
        <w:t>、机器指令一般都有操作对象，指令中可以直接存放常量操作数或者操作数的地址。操作数的地址有多种表达方式。</w:t>
      </w:r>
      <w:r>
        <w:t xml:space="preserve"> </w:t>
      </w:r>
      <w:r>
        <w:rPr>
          <w:rFonts w:hint="eastAsia"/>
        </w:rPr>
        <w:t>下面一段代码给出了访问同一单元的多种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语句。请回答</w:t>
      </w:r>
      <w:r>
        <w:rPr>
          <w:rFonts w:hint="eastAsia"/>
        </w:rPr>
        <w:t>C</w:t>
      </w:r>
      <w:r>
        <w:rPr>
          <w:rFonts w:hint="eastAsia"/>
        </w:rPr>
        <w:t>语句访问方式与机器指令的对应关系。</w:t>
      </w:r>
      <w:r>
        <w:rPr>
          <w:rFonts w:hint="eastAsia"/>
        </w:rPr>
        <w:t xml:space="preserve"> </w:t>
      </w:r>
      <w:r>
        <w:t xml:space="preserve"> </w:t>
      </w:r>
    </w:p>
    <w:p w:rsidR="009B5971" w:rsidRDefault="001E1E7D">
      <w:pPr>
        <w:adjustRightInd w:val="0"/>
        <w:snapToGrid w:val="0"/>
        <w:spacing w:line="420" w:lineRule="auto"/>
        <w:ind w:leftChars="200" w:left="420"/>
      </w:pPr>
      <w:r>
        <w:t xml:space="preserve">int global[5] = { 10,20,30,40,50 };  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全局变量</w:t>
      </w:r>
    </w:p>
    <w:p w:rsidR="009B5971" w:rsidRDefault="001E1E7D">
      <w:pPr>
        <w:adjustRightInd w:val="0"/>
        <w:snapToGrid w:val="0"/>
        <w:spacing w:line="420" w:lineRule="auto"/>
        <w:ind w:leftChars="200" w:left="420"/>
      </w:pPr>
      <w:r>
        <w:rPr>
          <w:rFonts w:hint="eastAsia"/>
        </w:rPr>
        <w:t>void</w:t>
      </w:r>
      <w:r>
        <w:t xml:space="preserve">  </w:t>
      </w:r>
      <w:r>
        <w:rPr>
          <w:rFonts w:hint="eastAsia"/>
        </w:rPr>
        <w:t>f</w:t>
      </w:r>
      <w:r>
        <w:t>unc ( )</w:t>
      </w:r>
    </w:p>
    <w:p w:rsidR="009B5971" w:rsidRDefault="001E1E7D">
      <w:pPr>
        <w:adjustRightInd w:val="0"/>
        <w:snapToGrid w:val="0"/>
        <w:spacing w:line="420" w:lineRule="auto"/>
        <w:ind w:leftChars="200" w:left="420"/>
      </w:pPr>
      <w:r>
        <w:t>{</w:t>
      </w:r>
      <w:r>
        <w:tab/>
        <w:t>int  local[5] =</w:t>
      </w:r>
      <w:r>
        <w:t xml:space="preserve"> { 10,20,30,40,50 };</w:t>
      </w:r>
    </w:p>
    <w:p w:rsidR="009B5971" w:rsidRDefault="001E1E7D">
      <w:pPr>
        <w:adjustRightInd w:val="0"/>
        <w:snapToGrid w:val="0"/>
        <w:spacing w:line="420" w:lineRule="auto"/>
        <w:ind w:leftChars="200" w:left="420"/>
      </w:pPr>
      <w:r>
        <w:tab/>
        <w:t>int  i = 2;</w:t>
      </w:r>
    </w:p>
    <w:p w:rsidR="009B5971" w:rsidRDefault="001E1E7D">
      <w:pPr>
        <w:adjustRightInd w:val="0"/>
        <w:snapToGrid w:val="0"/>
        <w:spacing w:line="420" w:lineRule="auto"/>
        <w:ind w:leftChars="200" w:left="420"/>
      </w:pPr>
      <w:r>
        <w:tab/>
        <w:t>int  *p;</w:t>
      </w:r>
    </w:p>
    <w:p w:rsidR="009B5971" w:rsidRDefault="001E1E7D">
      <w:pPr>
        <w:adjustRightInd w:val="0"/>
        <w:snapToGrid w:val="0"/>
        <w:spacing w:line="420" w:lineRule="auto"/>
        <w:ind w:leftChars="200" w:left="420"/>
      </w:pPr>
      <w:r>
        <w:tab/>
        <w:t>global[i] = 25;</w:t>
      </w:r>
    </w:p>
    <w:p w:rsidR="009B5971" w:rsidRDefault="001E1E7D">
      <w:pPr>
        <w:adjustRightInd w:val="0"/>
        <w:snapToGrid w:val="0"/>
        <w:spacing w:line="420" w:lineRule="auto"/>
        <w:ind w:leftChars="200" w:left="420"/>
      </w:pPr>
      <w:r>
        <w:tab/>
        <w:t>*(global + 2) = 25;</w:t>
      </w:r>
    </w:p>
    <w:p w:rsidR="009B5971" w:rsidRDefault="001E1E7D">
      <w:pPr>
        <w:adjustRightInd w:val="0"/>
        <w:snapToGrid w:val="0"/>
        <w:spacing w:line="420" w:lineRule="auto"/>
        <w:ind w:leftChars="200" w:left="420"/>
      </w:pPr>
      <w:r>
        <w:tab/>
        <w:t>p = &amp;global[2];</w:t>
      </w:r>
    </w:p>
    <w:p w:rsidR="009B5971" w:rsidRDefault="001E1E7D">
      <w:pPr>
        <w:adjustRightInd w:val="0"/>
        <w:snapToGrid w:val="0"/>
        <w:spacing w:line="420" w:lineRule="auto"/>
        <w:ind w:leftChars="200" w:left="420"/>
      </w:pPr>
      <w:r>
        <w:tab/>
        <w:t>*p = 25;</w:t>
      </w:r>
      <w:r>
        <w:tab/>
      </w:r>
    </w:p>
    <w:p w:rsidR="009B5971" w:rsidRDefault="001E1E7D">
      <w:pPr>
        <w:adjustRightInd w:val="0"/>
        <w:snapToGrid w:val="0"/>
        <w:spacing w:line="420" w:lineRule="auto"/>
        <w:ind w:leftChars="200" w:left="420"/>
      </w:pPr>
      <w:r>
        <w:tab/>
        <w:t>local[i] = 25;</w:t>
      </w:r>
    </w:p>
    <w:p w:rsidR="009B5971" w:rsidRDefault="001E1E7D">
      <w:pPr>
        <w:adjustRightInd w:val="0"/>
        <w:snapToGrid w:val="0"/>
        <w:spacing w:line="420" w:lineRule="auto"/>
        <w:ind w:leftChars="200" w:left="420"/>
      </w:pPr>
      <w:r>
        <w:rPr>
          <w:rFonts w:hint="eastAsia"/>
        </w:rPr>
        <w:t>}</w:t>
      </w:r>
    </w:p>
    <w:p w:rsidR="009B5971" w:rsidRDefault="001E1E7D">
      <w:pPr>
        <w:adjustRightInd w:val="0"/>
        <w:snapToGrid w:val="0"/>
        <w:spacing w:line="420" w:lineRule="auto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t xml:space="preserve"> </w:t>
      </w:r>
      <w:r>
        <w:rPr>
          <w:rFonts w:hint="eastAsia"/>
        </w:rPr>
        <w:t>在反汇编窗口看到</w:t>
      </w:r>
      <w:r>
        <w:rPr>
          <w:rFonts w:hint="eastAsia"/>
        </w:rPr>
        <w:t>g</w:t>
      </w:r>
      <w:r>
        <w:t>lobal[i]=25</w:t>
      </w:r>
      <w:r>
        <w:rPr>
          <w:rFonts w:hint="eastAsia"/>
        </w:rPr>
        <w:t>对应如下两条指令：</w:t>
      </w:r>
      <w:r>
        <w:rPr>
          <w:rFonts w:hint="eastAsia"/>
        </w:rPr>
        <w:t xml:space="preserve"> </w:t>
      </w:r>
    </w:p>
    <w:p w:rsidR="009B5971" w:rsidRDefault="001E1E7D">
      <w:pPr>
        <w:adjustRightInd w:val="0"/>
        <w:snapToGrid w:val="0"/>
        <w:spacing w:line="420" w:lineRule="auto"/>
        <w:ind w:firstLineChars="350" w:firstLine="735"/>
      </w:pPr>
      <w:r>
        <w:t xml:space="preserve">mov  </w:t>
      </w:r>
      <w:r>
        <w:rPr>
          <w:rFonts w:hint="eastAsia"/>
        </w:rPr>
        <w:t>-0x18(%ebp), %</w:t>
      </w:r>
      <w:r>
        <w:t>eax</w:t>
      </w:r>
      <w:r>
        <w:rPr>
          <w:rFonts w:hint="eastAsia"/>
        </w:rPr>
        <w:t xml:space="preserve">      #</w:t>
      </w:r>
      <w:r>
        <w:t xml:space="preserve">  </w:t>
      </w:r>
      <w:r>
        <w:rPr>
          <w:rFonts w:hint="eastAsia"/>
        </w:rPr>
        <w:t>显示符号名时的语句为</w:t>
      </w:r>
      <w:r>
        <w:rPr>
          <w:rFonts w:hint="eastAsia"/>
        </w:rPr>
        <w:t xml:space="preserve"> </w:t>
      </w:r>
      <w:r>
        <w:t xml:space="preserve">mov </w:t>
      </w:r>
      <w:r>
        <w:rPr>
          <w:rFonts w:hint="eastAsia"/>
        </w:rPr>
        <w:t>i, %</w:t>
      </w:r>
      <w:r>
        <w:t>eax</w:t>
      </w:r>
      <w:r>
        <w:rPr>
          <w:rFonts w:hint="eastAsia"/>
        </w:rPr>
        <w:t xml:space="preserve">   </w:t>
      </w:r>
    </w:p>
    <w:p w:rsidR="009B5971" w:rsidRDefault="001E1E7D">
      <w:pPr>
        <w:adjustRightInd w:val="0"/>
        <w:snapToGrid w:val="0"/>
        <w:spacing w:line="420" w:lineRule="auto"/>
        <w:ind w:firstLineChars="350" w:firstLine="735"/>
      </w:pPr>
      <w:r>
        <w:t>mov</w:t>
      </w:r>
      <w:r>
        <w:rPr>
          <w:rFonts w:hint="eastAsia"/>
        </w:rPr>
        <w:t>l</w:t>
      </w:r>
      <w:r>
        <w:t xml:space="preserve">  </w:t>
      </w:r>
      <w:r>
        <w:rPr>
          <w:rFonts w:hint="eastAsia"/>
        </w:rPr>
        <w:t>$0x19, 0x419000(,</w:t>
      </w:r>
      <w:r>
        <w:rPr>
          <w:rFonts w:hint="eastAsia"/>
        </w:rPr>
        <w:t xml:space="preserve"> %</w:t>
      </w:r>
      <w:r>
        <w:t>eax</w:t>
      </w:r>
      <w:r>
        <w:rPr>
          <w:rFonts w:hint="eastAsia"/>
        </w:rPr>
        <w:t xml:space="preserve">, </w:t>
      </w:r>
      <w:r>
        <w:t>4</w:t>
      </w:r>
      <w:r>
        <w:rPr>
          <w:rFonts w:hint="eastAsia"/>
        </w:rPr>
        <w:t xml:space="preserve">)   </w:t>
      </w:r>
    </w:p>
    <w:p w:rsidR="009B5971" w:rsidRDefault="001E1E7D">
      <w:pPr>
        <w:adjustRightInd w:val="0"/>
        <w:snapToGrid w:val="0"/>
        <w:spacing w:line="420" w:lineRule="auto"/>
        <w:ind w:firstLineChars="200" w:firstLine="420"/>
      </w:pPr>
      <w:r>
        <w:rPr>
          <w:rFonts w:hint="eastAsia"/>
        </w:rPr>
        <w:t>第一条指令中变量</w:t>
      </w:r>
      <w:r>
        <w:rPr>
          <w:rFonts w:hint="eastAsia"/>
        </w:rPr>
        <w:t>i</w:t>
      </w:r>
      <w:r>
        <w:rPr>
          <w:rFonts w:hint="eastAsia"/>
        </w:rPr>
        <w:t>的地址表达式为</w:t>
      </w:r>
      <w:r>
        <w:rPr>
          <w:rFonts w:hint="eastAsia"/>
        </w:rPr>
        <w:t xml:space="preserve"> </w:t>
      </w:r>
      <w:r>
        <w:t>__</w:t>
      </w:r>
      <w:r>
        <w:rPr>
          <w:rFonts w:hint="eastAsia"/>
          <w:u w:val="words"/>
        </w:rPr>
        <w:t>-0x18(%ebp)</w:t>
      </w:r>
      <w:r>
        <w:t>____</w:t>
      </w:r>
      <w:r>
        <w:rPr>
          <w:rFonts w:hint="eastAsia"/>
        </w:rPr>
        <w:t xml:space="preserve"> </w:t>
      </w:r>
      <w:r>
        <w:rPr>
          <w:rFonts w:hint="eastAsia"/>
        </w:rPr>
        <w:t>；第二条指令中目的操作数的寻址方式是</w:t>
      </w:r>
      <w:r>
        <w:t>_____</w:t>
      </w:r>
      <w:r>
        <w:rPr>
          <w:rFonts w:hint="eastAsia"/>
          <w:u w:val="words"/>
        </w:rPr>
        <w:t>变址寻址</w:t>
      </w:r>
      <w:r>
        <w:t>_______</w:t>
      </w:r>
      <w:r>
        <w:rPr>
          <w:rFonts w:hint="eastAsia"/>
        </w:rPr>
        <w:t>，数组</w:t>
      </w:r>
      <w:r>
        <w:rPr>
          <w:rFonts w:hint="eastAsia"/>
        </w:rPr>
        <w:t>g</w:t>
      </w:r>
      <w:r>
        <w:t>lobal</w:t>
      </w:r>
      <w:r>
        <w:rPr>
          <w:rFonts w:hint="eastAsia"/>
        </w:rPr>
        <w:t>的起始地址是</w:t>
      </w:r>
      <w:r>
        <w:rPr>
          <w:rFonts w:hint="eastAsia"/>
        </w:rPr>
        <w:t xml:space="preserve"> </w:t>
      </w:r>
      <w:r>
        <w:t>_____</w:t>
      </w:r>
      <w:r>
        <w:rPr>
          <w:rFonts w:hint="eastAsia"/>
          <w:u w:val="single"/>
        </w:rPr>
        <w:t>0x419000</w:t>
      </w:r>
      <w:r>
        <w:t>______</w:t>
      </w:r>
      <w:r>
        <w:rPr>
          <w:rFonts w:hint="eastAsia"/>
        </w:rPr>
        <w:t>，目的操作数寻址中采用比例因子</w:t>
      </w:r>
      <w:r>
        <w:rPr>
          <w:rFonts w:hint="eastAsia"/>
        </w:rPr>
        <w:t>4</w:t>
      </w:r>
      <w:r>
        <w:rPr>
          <w:rFonts w:hint="eastAsia"/>
        </w:rPr>
        <w:t>的原因是</w:t>
      </w:r>
      <w:r>
        <w:rPr>
          <w:rFonts w:hint="eastAsia"/>
        </w:rPr>
        <w:t>__</w:t>
      </w:r>
      <w:r>
        <w:rPr>
          <w:rFonts w:hint="eastAsia"/>
          <w:color w:val="FF0000"/>
          <w:u w:val="single"/>
        </w:rPr>
        <w:t>数组中每个元素的字节长度为</w:t>
      </w:r>
      <w:r>
        <w:rPr>
          <w:color w:val="FF0000"/>
          <w:u w:val="single"/>
        </w:rPr>
        <w:t>4</w:t>
      </w:r>
      <w:r>
        <w:t>_______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9B5971" w:rsidRDefault="001E1E7D">
      <w:pPr>
        <w:adjustRightInd w:val="0"/>
        <w:snapToGrid w:val="0"/>
        <w:spacing w:line="420" w:lineRule="auto"/>
        <w:ind w:firstLineChars="200" w:firstLine="420"/>
        <w:rPr>
          <w:color w:val="FF0000"/>
          <w:u w:val="single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rPr>
          <w:rFonts w:hint="eastAsia"/>
        </w:rPr>
        <w:t xml:space="preserve"> </w:t>
      </w:r>
      <w:r>
        <w:tab/>
        <w:t xml:space="preserve">*(global + 2) = 25; </w:t>
      </w:r>
      <w:r>
        <w:rPr>
          <w:rFonts w:hint="eastAsia"/>
        </w:rPr>
        <w:t>仅对应一条机器指令，指令为</w:t>
      </w:r>
      <w:r>
        <w:rPr>
          <w:rFonts w:hint="eastAsia"/>
        </w:rPr>
        <w:t xml:space="preserve"> </w:t>
      </w:r>
      <w:r>
        <w:t>___</w:t>
      </w:r>
      <w:r>
        <w:rPr>
          <w:color w:val="FF0000"/>
          <w:u w:val="single"/>
        </w:rPr>
        <w:t xml:space="preserve"> mov dword ptr[00419008h], 19h</w:t>
      </w:r>
    </w:p>
    <w:p w:rsidR="009B5971" w:rsidRDefault="001E1E7D">
      <w:pPr>
        <w:adjustRightInd w:val="0"/>
        <w:snapToGrid w:val="0"/>
        <w:spacing w:line="420" w:lineRule="auto"/>
        <w:ind w:firstLineChars="500" w:firstLine="1050"/>
      </w:pPr>
      <w:r>
        <w:rPr>
          <w:color w:val="FF0000"/>
          <w:u w:val="single"/>
        </w:rPr>
        <w:lastRenderedPageBreak/>
        <w:t xml:space="preserve"> </w:t>
      </w:r>
      <w:r>
        <w:rPr>
          <w:rFonts w:hint="eastAsia"/>
          <w:color w:val="FF0000"/>
          <w:u w:val="single"/>
        </w:rPr>
        <w:t>或</w:t>
      </w:r>
      <w:r>
        <w:rPr>
          <w:rFonts w:hint="eastAsia"/>
          <w:color w:val="FF0000"/>
          <w:u w:val="single"/>
        </w:rPr>
        <w:t xml:space="preserve"> </w:t>
      </w:r>
      <w:r>
        <w:rPr>
          <w:color w:val="FF0000"/>
          <w:u w:val="single"/>
        </w:rPr>
        <w:t>mov</w:t>
      </w:r>
      <w:r>
        <w:rPr>
          <w:rFonts w:hint="eastAsia"/>
          <w:color w:val="FF0000"/>
          <w:u w:val="single"/>
        </w:rPr>
        <w:t xml:space="preserve">l </w:t>
      </w:r>
      <w:r>
        <w:rPr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$</w:t>
      </w:r>
      <w:r>
        <w:rPr>
          <w:color w:val="FF0000"/>
          <w:u w:val="single"/>
        </w:rPr>
        <w:t xml:space="preserve">0x19, </w:t>
      </w:r>
      <w:r>
        <w:rPr>
          <w:rFonts w:hint="eastAsia"/>
          <w:color w:val="FF0000"/>
          <w:u w:val="single"/>
        </w:rPr>
        <w:t xml:space="preserve"> 0x</w:t>
      </w:r>
      <w:r>
        <w:rPr>
          <w:color w:val="FF0000"/>
          <w:u w:val="single"/>
        </w:rPr>
        <w:t xml:space="preserve">00419008 </w:t>
      </w:r>
      <w:r>
        <w:t>____</w:t>
      </w:r>
    </w:p>
    <w:p w:rsidR="009B5971" w:rsidRDefault="001E1E7D">
      <w:pPr>
        <w:adjustRightInd w:val="0"/>
        <w:snapToGrid w:val="0"/>
        <w:spacing w:line="420" w:lineRule="auto"/>
        <w:ind w:firstLineChars="400" w:firstLine="840"/>
      </w:pPr>
      <w:r>
        <w:rPr>
          <w:rFonts w:hint="eastAsia"/>
        </w:rPr>
        <w:t>其目的操作数的寻址方式是</w:t>
      </w:r>
      <w:r>
        <w:rPr>
          <w:rFonts w:hint="eastAsia"/>
        </w:rPr>
        <w:t xml:space="preserve"> </w:t>
      </w:r>
      <w:r>
        <w:t>___</w:t>
      </w:r>
      <w:r>
        <w:rPr>
          <w:rFonts w:hint="eastAsia"/>
          <w:color w:val="FF0000"/>
          <w:u w:val="single"/>
        </w:rPr>
        <w:t>直接寻址</w:t>
      </w:r>
      <w:r>
        <w:t xml:space="preserve">______ </w:t>
      </w:r>
      <w:r>
        <w:rPr>
          <w:rFonts w:hint="eastAsia"/>
        </w:rPr>
        <w:t>。</w:t>
      </w:r>
      <w:r>
        <w:t xml:space="preserve"> </w:t>
      </w:r>
    </w:p>
    <w:p w:rsidR="009B5971" w:rsidRDefault="001E1E7D">
      <w:pPr>
        <w:adjustRightInd w:val="0"/>
        <w:snapToGrid w:val="0"/>
        <w:spacing w:line="420" w:lineRule="auto"/>
        <w:ind w:firstLineChars="200" w:firstLine="42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tab/>
        <w:t>*</w:t>
      </w:r>
      <w:r>
        <w:rPr>
          <w:rFonts w:hint="eastAsia"/>
        </w:rPr>
        <w:t>p</w:t>
      </w:r>
      <w:r>
        <w:t xml:space="preserve"> = 25; </w:t>
      </w:r>
      <w:r>
        <w:rPr>
          <w:rFonts w:hint="eastAsia"/>
        </w:rPr>
        <w:t xml:space="preserve"> </w:t>
      </w:r>
      <w:r>
        <w:rPr>
          <w:rFonts w:hint="eastAsia"/>
        </w:rPr>
        <w:t>如果变量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的地址表达式为</w:t>
      </w:r>
      <w:r>
        <w:rPr>
          <w:rFonts w:hint="eastAsia"/>
        </w:rPr>
        <w:t xml:space="preserve"> -0x1c(%</w:t>
      </w:r>
      <w:r>
        <w:t>ebp</w:t>
      </w:r>
      <w:r>
        <w:rPr>
          <w:rFonts w:hint="eastAsia"/>
        </w:rPr>
        <w:t>)</w:t>
      </w:r>
      <w:r>
        <w:rPr>
          <w:rFonts w:hint="eastAsia"/>
        </w:rPr>
        <w:t>，访问存储单元</w:t>
      </w:r>
      <w:r>
        <w:rPr>
          <w:rFonts w:hint="eastAsia"/>
        </w:rPr>
        <w:t>(</w:t>
      </w:r>
      <w:r>
        <w:t>*p)</w:t>
      </w:r>
      <w:r>
        <w:rPr>
          <w:rFonts w:hint="eastAsia"/>
        </w:rPr>
        <w:t>时，使用的是寄存器间接寻址方式（使用寄存器</w:t>
      </w:r>
      <w:r>
        <w:rPr>
          <w:rFonts w:hint="eastAsia"/>
        </w:rPr>
        <w:t xml:space="preserve"> eax</w:t>
      </w:r>
      <w:r>
        <w:rPr>
          <w:rFonts w:hint="eastAsia"/>
        </w:rPr>
        <w:t>），则对应的两条汇编指令为：</w:t>
      </w:r>
    </w:p>
    <w:p w:rsidR="009B5971" w:rsidRDefault="001E1E7D">
      <w:pPr>
        <w:adjustRightInd w:val="0"/>
        <w:snapToGrid w:val="0"/>
        <w:spacing w:line="420" w:lineRule="auto"/>
        <w:ind w:firstLineChars="400" w:firstLine="840"/>
      </w:pPr>
      <w:r>
        <w:t xml:space="preserve">__  </w:t>
      </w:r>
      <w:r>
        <w:rPr>
          <w:color w:val="FF0000"/>
          <w:u w:val="single"/>
        </w:rPr>
        <w:t>mov eax, dword ptr [ebp-1ch]</w:t>
      </w:r>
      <w:r>
        <w:t>__</w:t>
      </w:r>
      <w:r>
        <w:rPr>
          <w:rFonts w:hint="eastAsia"/>
          <w:color w:val="FF0000"/>
          <w:u w:val="single"/>
        </w:rPr>
        <w:t>或者</w:t>
      </w:r>
      <w:r>
        <w:rPr>
          <w:color w:val="FF0000"/>
          <w:u w:val="single"/>
        </w:rPr>
        <w:t>_ mov eax, [ebp-1ch]</w:t>
      </w:r>
      <w:r>
        <w:t>_</w:t>
      </w:r>
    </w:p>
    <w:p w:rsidR="009B5971" w:rsidRDefault="001E1E7D">
      <w:pPr>
        <w:adjustRightInd w:val="0"/>
        <w:snapToGrid w:val="0"/>
        <w:spacing w:line="420" w:lineRule="auto"/>
        <w:ind w:firstLineChars="450" w:firstLine="945"/>
      </w:pPr>
      <w:r>
        <w:t>___</w:t>
      </w:r>
      <w:r>
        <w:rPr>
          <w:color w:val="FF0000"/>
          <w:u w:val="single"/>
        </w:rPr>
        <w:t xml:space="preserve">mov dword </w:t>
      </w:r>
      <w:r>
        <w:rPr>
          <w:rFonts w:hint="eastAsia"/>
          <w:color w:val="FF0000"/>
          <w:u w:val="single"/>
        </w:rPr>
        <w:t>ptr</w:t>
      </w:r>
      <w:r>
        <w:rPr>
          <w:color w:val="FF0000"/>
          <w:u w:val="single"/>
        </w:rPr>
        <w:t xml:space="preserve"> [eax], 19h</w:t>
      </w:r>
      <w:r>
        <w:t xml:space="preserve">_______________________  </w:t>
      </w:r>
    </w:p>
    <w:p w:rsidR="009B5971" w:rsidRDefault="009B5971">
      <w:pPr>
        <w:adjustRightInd w:val="0"/>
        <w:snapToGrid w:val="0"/>
        <w:spacing w:line="420" w:lineRule="auto"/>
        <w:ind w:firstLineChars="200" w:firstLine="420"/>
      </w:pPr>
    </w:p>
    <w:p w:rsidR="009B5971" w:rsidRDefault="001E1E7D">
      <w:pPr>
        <w:adjustRightInd w:val="0"/>
        <w:snapToGrid w:val="0"/>
        <w:spacing w:line="420" w:lineRule="auto"/>
        <w:ind w:firstLineChars="400" w:firstLine="840"/>
      </w:pPr>
      <w:r>
        <w:rPr>
          <w:rFonts w:hint="eastAsia"/>
        </w:rPr>
        <w:t xml:space="preserve"> </w:t>
      </w:r>
      <w:r>
        <w:t>_</w:t>
      </w:r>
      <w:r>
        <w:rPr>
          <w:rFonts w:hint="eastAsia"/>
        </w:rPr>
        <w:t>或</w:t>
      </w:r>
      <w:r>
        <w:t>__</w:t>
      </w:r>
      <w:r>
        <w:rPr>
          <w:color w:val="FF0000"/>
          <w:u w:val="words"/>
        </w:rPr>
        <w:t>mov</w:t>
      </w:r>
      <w:r>
        <w:rPr>
          <w:color w:val="FF0000"/>
          <w:u w:val="single"/>
        </w:rPr>
        <w:t xml:space="preserve">  -</w:t>
      </w:r>
      <w:r>
        <w:rPr>
          <w:color w:val="FF0000"/>
          <w:u w:val="words"/>
        </w:rPr>
        <w:t>0x1c(%ebp), %eax</w:t>
      </w:r>
      <w:r>
        <w:t>_______________________</w:t>
      </w:r>
    </w:p>
    <w:p w:rsidR="009B5971" w:rsidRDefault="001E1E7D">
      <w:pPr>
        <w:adjustRightInd w:val="0"/>
        <w:snapToGrid w:val="0"/>
        <w:spacing w:line="420" w:lineRule="auto"/>
        <w:ind w:firstLineChars="450" w:firstLine="945"/>
      </w:pPr>
      <w:r>
        <w:t>_____</w:t>
      </w:r>
      <w:r>
        <w:rPr>
          <w:rFonts w:hint="eastAsia"/>
          <w:color w:val="FF0000"/>
          <w:u w:val="words"/>
        </w:rPr>
        <w:t>mov</w:t>
      </w:r>
      <w:r>
        <w:rPr>
          <w:color w:val="FF0000"/>
        </w:rPr>
        <w:t xml:space="preserve">  </w:t>
      </w:r>
      <w:r>
        <w:rPr>
          <w:color w:val="FF0000"/>
          <w:u w:val="words"/>
        </w:rPr>
        <w:t>$0x19,</w:t>
      </w:r>
      <w:r>
        <w:rPr>
          <w:color w:val="FF0000"/>
          <w:u w:val="single"/>
        </w:rPr>
        <w:t xml:space="preserve">  </w:t>
      </w:r>
      <w:r>
        <w:rPr>
          <w:color w:val="FF0000"/>
          <w:u w:val="words"/>
        </w:rPr>
        <w:t xml:space="preserve">(%eax) </w:t>
      </w:r>
      <w:r>
        <w:t xml:space="preserve">_____________________  </w:t>
      </w:r>
    </w:p>
    <w:p w:rsidR="009B5971" w:rsidRDefault="001E1E7D">
      <w:pPr>
        <w:adjustRightInd w:val="0"/>
        <w:snapToGrid w:val="0"/>
        <w:spacing w:line="420" w:lineRule="auto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④</w:t>
      </w:r>
      <w:r>
        <w:fldChar w:fldCharType="end"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l</w:t>
      </w:r>
      <w:r>
        <w:t>ocal</w:t>
      </w:r>
      <w:r>
        <w:rPr>
          <w:rFonts w:hint="eastAsia"/>
        </w:rPr>
        <w:t>[</w:t>
      </w:r>
      <w:r>
        <w:t>i]</w:t>
      </w:r>
      <w:r>
        <w:rPr>
          <w:rFonts w:hint="eastAsia"/>
        </w:rPr>
        <w:t>=</w:t>
      </w:r>
      <w:r>
        <w:t>25</w:t>
      </w:r>
      <w:r>
        <w:rPr>
          <w:rFonts w:hint="eastAsia"/>
        </w:rPr>
        <w:t>；访问</w:t>
      </w:r>
      <w:r>
        <w:rPr>
          <w:rFonts w:hint="eastAsia"/>
        </w:rPr>
        <w:t>l</w:t>
      </w:r>
      <w:r>
        <w:t>ocal</w:t>
      </w:r>
      <w:r>
        <w:rPr>
          <w:rFonts w:hint="eastAsia"/>
        </w:rPr>
        <w:t>[</w:t>
      </w:r>
      <w:r>
        <w:t xml:space="preserve">i] </w:t>
      </w:r>
      <w:r>
        <w:rPr>
          <w:rFonts w:hint="eastAsia"/>
        </w:rPr>
        <w:t>采用的是基址加变址寻址方式，对应的汇编指令如下：</w:t>
      </w:r>
      <w:r>
        <w:rPr>
          <w:rFonts w:hint="eastAsia"/>
        </w:rPr>
        <w:t xml:space="preserve"> </w:t>
      </w:r>
    </w:p>
    <w:p w:rsidR="009B5971" w:rsidRDefault="001E1E7D">
      <w:pPr>
        <w:adjustRightInd w:val="0"/>
        <w:snapToGrid w:val="0"/>
        <w:spacing w:line="420" w:lineRule="auto"/>
        <w:ind w:firstLineChars="400" w:firstLine="840"/>
      </w:pPr>
      <w:r>
        <w:t>mov</w:t>
      </w:r>
      <w:r>
        <w:rPr>
          <w:rFonts w:hint="eastAsia"/>
        </w:rPr>
        <w:t>l</w:t>
      </w:r>
      <w:r>
        <w:t xml:space="preserve">  </w:t>
      </w:r>
      <w:r>
        <w:rPr>
          <w:rFonts w:hint="eastAsia"/>
        </w:rPr>
        <w:t>-0x18(%ebp), _</w:t>
      </w:r>
      <w:r>
        <w:t>_</w:t>
      </w:r>
      <w:r>
        <w:rPr>
          <w:color w:val="FF0000"/>
          <w:u w:val="words"/>
        </w:rPr>
        <w:t>%eax</w:t>
      </w:r>
      <w:r>
        <w:t>______</w:t>
      </w:r>
    </w:p>
    <w:p w:rsidR="009B5971" w:rsidRDefault="001E1E7D">
      <w:pPr>
        <w:adjustRightInd w:val="0"/>
        <w:snapToGrid w:val="0"/>
        <w:spacing w:line="420" w:lineRule="auto"/>
        <w:ind w:firstLineChars="400" w:firstLine="840"/>
      </w:pPr>
      <w:r>
        <w:t>mov</w:t>
      </w:r>
      <w:r>
        <w:rPr>
          <w:rFonts w:hint="eastAsia"/>
        </w:rPr>
        <w:t>l</w:t>
      </w:r>
      <w:r>
        <w:t xml:space="preserve">  </w:t>
      </w:r>
      <w:ins w:id="1" w:author="向阳 许" w:date="2023-11-16T11:10:00Z">
        <w:r>
          <w:rPr>
            <w:rFonts w:hint="eastAsia"/>
          </w:rPr>
          <w:t>$</w:t>
        </w:r>
      </w:ins>
      <w:r>
        <w:rPr>
          <w:rFonts w:hint="eastAsia"/>
        </w:rPr>
        <w:t>0x19, -0x14(</w:t>
      </w:r>
      <w:r>
        <w:rPr>
          <w:color w:val="FF0000"/>
        </w:rPr>
        <w:t>%</w:t>
      </w:r>
      <w:r>
        <w:t>ebp</w:t>
      </w:r>
      <w:r>
        <w:rPr>
          <w:rFonts w:hint="eastAsia"/>
        </w:rPr>
        <w:t xml:space="preserve">, </w:t>
      </w:r>
      <w:r>
        <w:rPr>
          <w:color w:val="FF0000"/>
        </w:rPr>
        <w:t>%</w:t>
      </w:r>
      <w:r>
        <w:t>eax</w:t>
      </w:r>
      <w:r>
        <w:rPr>
          <w:rFonts w:hint="eastAsia"/>
        </w:rPr>
        <w:t>, 4)</w:t>
      </w:r>
    </w:p>
    <w:p w:rsidR="009B5971" w:rsidRDefault="001E1E7D">
      <w:pPr>
        <w:adjustRightInd w:val="0"/>
        <w:snapToGrid w:val="0"/>
        <w:spacing w:line="420" w:lineRule="auto"/>
        <w:ind w:firstLineChars="400" w:firstLine="840"/>
      </w:pPr>
      <w:r>
        <w:rPr>
          <w:rFonts w:hint="eastAsia"/>
        </w:rPr>
        <w:t>与全局变量</w:t>
      </w:r>
      <w:r>
        <w:rPr>
          <w:rFonts w:hint="eastAsia"/>
        </w:rPr>
        <w:t>global</w:t>
      </w:r>
      <w:r>
        <w:rPr>
          <w:rFonts w:hint="eastAsia"/>
        </w:rPr>
        <w:t>空间分配位置不同，</w:t>
      </w:r>
      <w:r>
        <w:rPr>
          <w:rFonts w:hint="eastAsia"/>
        </w:rPr>
        <w:t>local</w:t>
      </w:r>
      <w:r>
        <w:rPr>
          <w:rFonts w:hint="eastAsia"/>
        </w:rPr>
        <w:t>的空间分配在栈上。</w:t>
      </w:r>
    </w:p>
    <w:p w:rsidR="009B5971" w:rsidRDefault="001E1E7D">
      <w:pPr>
        <w:adjustRightInd w:val="0"/>
        <w:snapToGrid w:val="0"/>
        <w:spacing w:line="420" w:lineRule="auto"/>
        <w:ind w:firstLineChars="400" w:firstLine="840"/>
      </w:pPr>
      <w:r>
        <w:rPr>
          <w:rFonts w:hint="eastAsia"/>
        </w:rPr>
        <w:t>数组</w:t>
      </w:r>
      <w:r>
        <w:t>l</w:t>
      </w:r>
      <w:r>
        <w:rPr>
          <w:rFonts w:hint="eastAsia"/>
        </w:rPr>
        <w:t>ocal</w:t>
      </w:r>
      <w:r>
        <w:rPr>
          <w:rFonts w:hint="eastAsia"/>
        </w:rPr>
        <w:t>的起始地址的表达式为：</w:t>
      </w:r>
      <w:r>
        <w:t>____</w:t>
      </w:r>
      <w:r>
        <w:rPr>
          <w:color w:val="FF0000"/>
          <w:u w:val="words"/>
        </w:rPr>
        <w:t>-0x14(%ebp)</w:t>
      </w:r>
      <w:r>
        <w:t>_________</w:t>
      </w:r>
      <w:r>
        <w:rPr>
          <w:rFonts w:hint="eastAsia"/>
        </w:rPr>
        <w:t>。</w:t>
      </w:r>
    </w:p>
    <w:p w:rsidR="009B5971" w:rsidRDefault="009B5971">
      <w:pPr>
        <w:rPr>
          <w:color w:val="ED7D31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9B5971">
        <w:trPr>
          <w:trHeight w:val="464"/>
        </w:trPr>
        <w:tc>
          <w:tcPr>
            <w:tcW w:w="1008" w:type="dxa"/>
            <w:vAlign w:val="center"/>
          </w:tcPr>
          <w:p w:rsidR="009B5971" w:rsidRDefault="001E1E7D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</w:t>
            </w:r>
            <w:r>
              <w:rPr>
                <w:rFonts w:hint="eastAsia"/>
                <w:b/>
                <w:color w:val="000000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:rsidR="009B5971" w:rsidRDefault="009B5971">
            <w:pPr>
              <w:jc w:val="center"/>
              <w:rPr>
                <w:color w:val="000000"/>
                <w:sz w:val="24"/>
              </w:rPr>
            </w:pPr>
          </w:p>
        </w:tc>
      </w:tr>
      <w:tr w:rsidR="009B5971">
        <w:trPr>
          <w:trHeight w:val="441"/>
        </w:trPr>
        <w:tc>
          <w:tcPr>
            <w:tcW w:w="1008" w:type="dxa"/>
            <w:vAlign w:val="center"/>
          </w:tcPr>
          <w:p w:rsidR="009B5971" w:rsidRDefault="001E1E7D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:rsidR="009B5971" w:rsidRDefault="009B5971">
            <w:pPr>
              <w:jc w:val="center"/>
              <w:rPr>
                <w:color w:val="000000"/>
                <w:sz w:val="24"/>
              </w:rPr>
            </w:pPr>
          </w:p>
        </w:tc>
      </w:tr>
    </w:tbl>
    <w:p w:rsidR="009B5971" w:rsidRDefault="001E1E7D">
      <w:pPr>
        <w:pStyle w:val="11"/>
        <w:numPr>
          <w:ilvl w:val="0"/>
          <w:numId w:val="1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b/>
          <w:szCs w:val="21"/>
        </w:rPr>
        <w:t>数据存储及</w:t>
      </w:r>
      <w:r>
        <w:rPr>
          <w:rFonts w:hint="eastAsia"/>
          <w:b/>
          <w:szCs w:val="21"/>
        </w:rPr>
        <w:t>C</w:t>
      </w:r>
      <w:r>
        <w:rPr>
          <w:rFonts w:hint="eastAsia"/>
          <w:b/>
          <w:szCs w:val="21"/>
        </w:rPr>
        <w:t>语句转换填空</w:t>
      </w:r>
      <w:r>
        <w:rPr>
          <w:b/>
          <w:szCs w:val="21"/>
        </w:rPr>
        <w:t>（共</w:t>
      </w:r>
      <w:r>
        <w:rPr>
          <w:b/>
          <w:szCs w:val="21"/>
        </w:rPr>
        <w:t>30</w:t>
      </w:r>
      <w:r>
        <w:rPr>
          <w:b/>
          <w:szCs w:val="21"/>
        </w:rPr>
        <w:t>分）</w:t>
      </w:r>
    </w:p>
    <w:p w:rsidR="009B5971" w:rsidRDefault="009B5971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:rsidR="009B5971" w:rsidRDefault="009B5971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:rsidR="009B5971" w:rsidRDefault="001E1E7D">
      <w:pPr>
        <w:autoSpaceDE w:val="0"/>
        <w:autoSpaceDN w:val="0"/>
        <w:adjustRightInd w:val="0"/>
        <w:ind w:leftChars="200" w:left="420"/>
        <w:jc w:val="left"/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环境下，对一个</w:t>
      </w:r>
      <w:r>
        <w:rPr>
          <w:rFonts w:hint="eastAsia"/>
        </w:rPr>
        <w:t>C</w:t>
      </w:r>
      <w:r>
        <w:rPr>
          <w:rFonts w:hint="eastAsia"/>
        </w:rPr>
        <w:t>语言程序进行编译、链接、调试运行，程序片段如下。</w:t>
      </w:r>
    </w:p>
    <w:p w:rsidR="009B5971" w:rsidRDefault="001E1E7D">
      <w:pPr>
        <w:pStyle w:val="11"/>
        <w:spacing w:line="288" w:lineRule="auto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 xml:space="preserve">int </w:t>
      </w:r>
      <w:r>
        <w:rPr>
          <w:rFonts w:ascii="宋体" w:hAnsi="宋体" w:hint="eastAsia"/>
          <w:bCs/>
          <w:color w:val="000000" w:themeColor="text1"/>
          <w:szCs w:val="22"/>
        </w:rPr>
        <w:t>min</w:t>
      </w:r>
      <w:r>
        <w:rPr>
          <w:rFonts w:ascii="宋体" w:hAnsi="宋体"/>
          <w:bCs/>
          <w:color w:val="000000" w:themeColor="text1"/>
          <w:szCs w:val="22"/>
        </w:rPr>
        <w:t>(int x, int y)</w:t>
      </w:r>
    </w:p>
    <w:p w:rsidR="009B5971" w:rsidRDefault="001E1E7D">
      <w:pPr>
        <w:pStyle w:val="11"/>
        <w:spacing w:line="288" w:lineRule="auto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>{</w:t>
      </w:r>
      <w:r>
        <w:rPr>
          <w:rFonts w:ascii="宋体" w:hAnsi="宋体"/>
          <w:bCs/>
          <w:color w:val="000000" w:themeColor="text1"/>
          <w:szCs w:val="22"/>
        </w:rPr>
        <w:tab/>
      </w:r>
    </w:p>
    <w:p w:rsidR="009B5971" w:rsidRDefault="001E1E7D">
      <w:pPr>
        <w:pStyle w:val="11"/>
        <w:spacing w:line="288" w:lineRule="auto"/>
        <w:ind w:firstLineChars="400" w:firstLine="840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>int  t;</w:t>
      </w:r>
    </w:p>
    <w:p w:rsidR="009B5971" w:rsidRDefault="001E1E7D">
      <w:pPr>
        <w:pStyle w:val="11"/>
        <w:spacing w:line="288" w:lineRule="auto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ab/>
        <w:t>if (x &gt; y)  t= y;</w:t>
      </w:r>
    </w:p>
    <w:p w:rsidR="009B5971" w:rsidRDefault="001E1E7D">
      <w:pPr>
        <w:pStyle w:val="11"/>
        <w:spacing w:line="288" w:lineRule="auto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ab/>
        <w:t xml:space="preserve">  else  t = x;</w:t>
      </w:r>
    </w:p>
    <w:p w:rsidR="009B5971" w:rsidRDefault="001E1E7D">
      <w:pPr>
        <w:pStyle w:val="11"/>
        <w:spacing w:line="288" w:lineRule="auto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ab/>
        <w:t>return  t;</w:t>
      </w:r>
    </w:p>
    <w:p w:rsidR="009B5971" w:rsidRDefault="001E1E7D">
      <w:pPr>
        <w:pStyle w:val="11"/>
        <w:spacing w:line="288" w:lineRule="auto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>}</w:t>
      </w:r>
    </w:p>
    <w:p w:rsidR="009B5971" w:rsidRDefault="001E1E7D">
      <w:pPr>
        <w:pStyle w:val="11"/>
        <w:spacing w:line="288" w:lineRule="auto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>void main( )</w:t>
      </w:r>
    </w:p>
    <w:p w:rsidR="009B5971" w:rsidRDefault="001E1E7D">
      <w:pPr>
        <w:pStyle w:val="11"/>
        <w:spacing w:line="288" w:lineRule="auto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>{</w:t>
      </w:r>
      <w:r>
        <w:rPr>
          <w:rFonts w:ascii="宋体" w:hAnsi="宋体"/>
          <w:bCs/>
          <w:color w:val="000000" w:themeColor="text1"/>
          <w:szCs w:val="22"/>
        </w:rPr>
        <w:tab/>
      </w:r>
    </w:p>
    <w:p w:rsidR="009B5971" w:rsidRDefault="001E1E7D">
      <w:pPr>
        <w:pStyle w:val="11"/>
        <w:spacing w:line="288" w:lineRule="auto"/>
        <w:ind w:firstLineChars="400" w:firstLine="840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 xml:space="preserve">char </w:t>
      </w:r>
      <w:r>
        <w:rPr>
          <w:rFonts w:ascii="宋体" w:hAnsi="宋体"/>
          <w:bCs/>
          <w:color w:val="000000" w:themeColor="text1"/>
          <w:szCs w:val="22"/>
        </w:rPr>
        <w:t>buf[6] = "12345";    // '1'</w:t>
      </w:r>
      <w:r>
        <w:rPr>
          <w:rFonts w:ascii="宋体" w:hAnsi="宋体" w:hint="eastAsia"/>
          <w:bCs/>
          <w:color w:val="000000" w:themeColor="text1"/>
          <w:szCs w:val="22"/>
        </w:rPr>
        <w:t>的</w:t>
      </w:r>
      <w:r>
        <w:rPr>
          <w:rFonts w:ascii="宋体" w:hAnsi="宋体"/>
          <w:bCs/>
          <w:color w:val="000000" w:themeColor="text1"/>
          <w:szCs w:val="22"/>
        </w:rPr>
        <w:t>ASCII</w:t>
      </w:r>
      <w:r>
        <w:rPr>
          <w:rFonts w:ascii="宋体" w:hAnsi="宋体" w:hint="eastAsia"/>
          <w:bCs/>
          <w:color w:val="000000" w:themeColor="text1"/>
          <w:szCs w:val="22"/>
        </w:rPr>
        <w:t>是</w:t>
      </w:r>
      <w:r>
        <w:rPr>
          <w:rFonts w:ascii="宋体" w:hAnsi="宋体"/>
          <w:bCs/>
          <w:color w:val="000000" w:themeColor="text1"/>
          <w:szCs w:val="22"/>
        </w:rPr>
        <w:t xml:space="preserve"> 0x31</w:t>
      </w:r>
    </w:p>
    <w:p w:rsidR="009B5971" w:rsidRDefault="001E1E7D">
      <w:pPr>
        <w:pStyle w:val="11"/>
        <w:spacing w:line="288" w:lineRule="auto"/>
        <w:ind w:firstLineChars="400" w:firstLine="840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>int  u = 0x20221204;      // mov</w:t>
      </w:r>
      <w:r>
        <w:rPr>
          <w:rFonts w:ascii="宋体" w:hAnsi="宋体" w:hint="eastAsia"/>
          <w:bCs/>
          <w:color w:val="000000" w:themeColor="text1"/>
          <w:szCs w:val="22"/>
        </w:rPr>
        <w:t>l</w:t>
      </w:r>
      <w:r>
        <w:rPr>
          <w:rFonts w:ascii="宋体" w:hAnsi="宋体"/>
          <w:bCs/>
          <w:color w:val="000000" w:themeColor="text1"/>
          <w:szCs w:val="22"/>
        </w:rPr>
        <w:t xml:space="preserve">  </w:t>
      </w:r>
      <w:r>
        <w:rPr>
          <w:rFonts w:ascii="宋体" w:hAnsi="宋体" w:hint="eastAsia"/>
          <w:bCs/>
          <w:color w:val="000000" w:themeColor="text1"/>
          <w:szCs w:val="22"/>
        </w:rPr>
        <w:t>$0x20221204, -0x20(%</w:t>
      </w:r>
      <w:r>
        <w:rPr>
          <w:rFonts w:ascii="宋体" w:hAnsi="宋体"/>
          <w:bCs/>
          <w:color w:val="000000" w:themeColor="text1"/>
          <w:szCs w:val="22"/>
        </w:rPr>
        <w:t>ebp</w:t>
      </w:r>
      <w:r>
        <w:rPr>
          <w:rFonts w:ascii="宋体" w:hAnsi="宋体" w:hint="eastAsia"/>
          <w:bCs/>
          <w:color w:val="000000" w:themeColor="text1"/>
          <w:szCs w:val="22"/>
        </w:rPr>
        <w:t>)</w:t>
      </w:r>
    </w:p>
    <w:p w:rsidR="009B5971" w:rsidRDefault="001E1E7D">
      <w:pPr>
        <w:pStyle w:val="11"/>
        <w:spacing w:line="288" w:lineRule="auto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ab/>
        <w:t xml:space="preserve">int  v = </w:t>
      </w:r>
      <w:r>
        <w:rPr>
          <w:rFonts w:ascii="宋体" w:hAnsi="宋体" w:hint="eastAsia"/>
          <w:bCs/>
          <w:color w:val="000000" w:themeColor="text1"/>
          <w:szCs w:val="22"/>
        </w:rPr>
        <w:t>-</w:t>
      </w:r>
      <w:r>
        <w:rPr>
          <w:rFonts w:ascii="宋体" w:hAnsi="宋体"/>
          <w:bCs/>
          <w:color w:val="000000" w:themeColor="text1"/>
          <w:szCs w:val="22"/>
        </w:rPr>
        <w:t>32;             // mov</w:t>
      </w:r>
      <w:r>
        <w:rPr>
          <w:rFonts w:ascii="宋体" w:hAnsi="宋体" w:hint="eastAsia"/>
          <w:bCs/>
          <w:color w:val="000000" w:themeColor="text1"/>
          <w:szCs w:val="22"/>
        </w:rPr>
        <w:t>l</w:t>
      </w:r>
      <w:r>
        <w:rPr>
          <w:rFonts w:ascii="宋体" w:hAnsi="宋体"/>
          <w:bCs/>
          <w:color w:val="000000" w:themeColor="text1"/>
          <w:szCs w:val="22"/>
        </w:rPr>
        <w:t xml:space="preserve">  </w:t>
      </w:r>
      <w:r>
        <w:rPr>
          <w:rFonts w:ascii="宋体" w:hAnsi="宋体" w:hint="eastAsia"/>
          <w:bCs/>
          <w:color w:val="000000" w:themeColor="text1"/>
          <w:szCs w:val="22"/>
        </w:rPr>
        <w:t>$0xffffffe0, -0x1c(%</w:t>
      </w:r>
      <w:r>
        <w:rPr>
          <w:rFonts w:ascii="宋体" w:hAnsi="宋体"/>
          <w:bCs/>
          <w:color w:val="000000" w:themeColor="text1"/>
          <w:szCs w:val="22"/>
        </w:rPr>
        <w:t>ebp</w:t>
      </w:r>
      <w:r>
        <w:rPr>
          <w:rFonts w:ascii="宋体" w:hAnsi="宋体" w:hint="eastAsia"/>
          <w:bCs/>
          <w:color w:val="000000" w:themeColor="text1"/>
          <w:szCs w:val="22"/>
        </w:rPr>
        <w:t>)</w:t>
      </w:r>
    </w:p>
    <w:p w:rsidR="009B5971" w:rsidRDefault="001E1E7D">
      <w:pPr>
        <w:pStyle w:val="11"/>
        <w:spacing w:line="288" w:lineRule="auto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ab/>
        <w:t xml:space="preserve">int  w = 0;               </w:t>
      </w:r>
      <w:r>
        <w:rPr>
          <w:rFonts w:ascii="宋体" w:hAnsi="宋体" w:hint="eastAsia"/>
          <w:bCs/>
          <w:color w:val="000000" w:themeColor="text1"/>
          <w:szCs w:val="22"/>
        </w:rPr>
        <w:t>/</w:t>
      </w:r>
      <w:r>
        <w:rPr>
          <w:rFonts w:ascii="宋体" w:hAnsi="宋体"/>
          <w:bCs/>
          <w:color w:val="000000" w:themeColor="text1"/>
          <w:szCs w:val="22"/>
        </w:rPr>
        <w:t>/ mov</w:t>
      </w:r>
      <w:r>
        <w:rPr>
          <w:rFonts w:ascii="宋体" w:hAnsi="宋体" w:hint="eastAsia"/>
          <w:bCs/>
          <w:color w:val="000000" w:themeColor="text1"/>
          <w:szCs w:val="22"/>
        </w:rPr>
        <w:t>l</w:t>
      </w:r>
      <w:r>
        <w:rPr>
          <w:rFonts w:ascii="宋体" w:hAnsi="宋体"/>
          <w:bCs/>
          <w:color w:val="000000" w:themeColor="text1"/>
          <w:szCs w:val="22"/>
        </w:rPr>
        <w:t xml:space="preserve">  </w:t>
      </w:r>
      <w:r>
        <w:rPr>
          <w:rFonts w:ascii="宋体" w:hAnsi="宋体" w:hint="eastAsia"/>
          <w:bCs/>
          <w:color w:val="000000" w:themeColor="text1"/>
          <w:szCs w:val="22"/>
        </w:rPr>
        <w:t>$0, -0x18(%</w:t>
      </w:r>
      <w:r>
        <w:rPr>
          <w:rFonts w:ascii="宋体" w:hAnsi="宋体"/>
          <w:bCs/>
          <w:color w:val="000000" w:themeColor="text1"/>
          <w:szCs w:val="22"/>
        </w:rPr>
        <w:t>ebp</w:t>
      </w:r>
      <w:r>
        <w:rPr>
          <w:rFonts w:ascii="宋体" w:hAnsi="宋体" w:hint="eastAsia"/>
          <w:bCs/>
          <w:color w:val="000000" w:themeColor="text1"/>
          <w:szCs w:val="22"/>
        </w:rPr>
        <w:t>)</w:t>
      </w:r>
    </w:p>
    <w:p w:rsidR="009B5971" w:rsidRDefault="001E1E7D">
      <w:pPr>
        <w:pStyle w:val="11"/>
        <w:spacing w:line="288" w:lineRule="auto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ab/>
        <w:t>w = min(u, v);</w:t>
      </w:r>
    </w:p>
    <w:p w:rsidR="009B5971" w:rsidRDefault="001E1E7D">
      <w:pPr>
        <w:pStyle w:val="11"/>
        <w:spacing w:line="288" w:lineRule="auto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 xml:space="preserve"> </w:t>
      </w:r>
      <w:r>
        <w:rPr>
          <w:rFonts w:ascii="宋体" w:hAnsi="宋体"/>
          <w:bCs/>
          <w:color w:val="000000" w:themeColor="text1"/>
          <w:szCs w:val="22"/>
        </w:rPr>
        <w:t xml:space="preserve">   w = *(int *)(buf+1);</w:t>
      </w:r>
    </w:p>
    <w:p w:rsidR="009B5971" w:rsidRDefault="001E1E7D">
      <w:pPr>
        <w:pStyle w:val="11"/>
        <w:spacing w:line="312" w:lineRule="auto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lastRenderedPageBreak/>
        <w:t>}</w:t>
      </w:r>
    </w:p>
    <w:p w:rsidR="009B5971" w:rsidRDefault="001E1E7D">
      <w:pPr>
        <w:adjustRightInd w:val="0"/>
        <w:snapToGrid w:val="0"/>
        <w:spacing w:line="360" w:lineRule="auto"/>
        <w:ind w:firstLineChars="200" w:firstLine="420"/>
      </w:pPr>
      <w:r>
        <w:rPr>
          <w:rFonts w:hint="eastAsia"/>
        </w:rPr>
        <w:t>在调试时，在监视窗口中看到数组</w:t>
      </w:r>
      <w:r>
        <w:rPr>
          <w:rFonts w:hint="eastAsia"/>
        </w:rPr>
        <w:t xml:space="preserve"> </w:t>
      </w:r>
      <w:r>
        <w:t xml:space="preserve">buf </w:t>
      </w:r>
      <w:r>
        <w:rPr>
          <w:rFonts w:hint="eastAsia"/>
        </w:rPr>
        <w:t>的起始地址为</w:t>
      </w:r>
      <w:r>
        <w:rPr>
          <w:rFonts w:hint="eastAsia"/>
        </w:rPr>
        <w:t xml:space="preserve"> </w:t>
      </w:r>
      <w:r>
        <w:t>0x</w:t>
      </w:r>
      <w:r>
        <w:rPr>
          <w:rFonts w:hint="eastAsia"/>
        </w:rPr>
        <w:t>ffffb516</w:t>
      </w:r>
      <w:r>
        <w:rPr>
          <w:rFonts w:hint="eastAsia"/>
        </w:rPr>
        <w:t>，变量</w:t>
      </w:r>
      <w:r>
        <w:rPr>
          <w:rFonts w:hint="eastAsia"/>
        </w:rPr>
        <w:t xml:space="preserve"> </w:t>
      </w:r>
      <w:r>
        <w:t xml:space="preserve">u </w:t>
      </w:r>
      <w:r>
        <w:rPr>
          <w:rFonts w:hint="eastAsia"/>
        </w:rPr>
        <w:t>的地址（即</w:t>
      </w:r>
      <w:r>
        <w:rPr>
          <w:rFonts w:hint="eastAsia"/>
        </w:rPr>
        <w:t>&amp;</w:t>
      </w:r>
      <w:r>
        <w:t>u</w:t>
      </w:r>
      <w:r>
        <w:rPr>
          <w:rFonts w:hint="eastAsia"/>
        </w:rPr>
        <w:t>）为</w:t>
      </w:r>
      <w:r>
        <w:rPr>
          <w:rFonts w:hint="eastAsia"/>
        </w:rPr>
        <w:t xml:space="preserve"> </w:t>
      </w:r>
      <w:r>
        <w:t>0x</w:t>
      </w:r>
      <w:r>
        <w:rPr>
          <w:rFonts w:hint="eastAsia"/>
        </w:rPr>
        <w:t>ffffd508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t xml:space="preserve">v </w:t>
      </w:r>
      <w:r>
        <w:rPr>
          <w:rFonts w:hint="eastAsia"/>
        </w:rPr>
        <w:t>的地址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&amp;</w:t>
      </w:r>
      <w:r>
        <w:t xml:space="preserve">v)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t>0x</w:t>
      </w:r>
      <w:r>
        <w:rPr>
          <w:rFonts w:hint="eastAsia"/>
        </w:rPr>
        <w:t>ffffd50c</w:t>
      </w:r>
      <w:r>
        <w:rPr>
          <w:rFonts w:hint="eastAsia"/>
        </w:rPr>
        <w:t>。</w:t>
      </w:r>
      <w:r>
        <w:t xml:space="preserve"> </w:t>
      </w:r>
    </w:p>
    <w:p w:rsidR="009B5971" w:rsidRDefault="001E1E7D">
      <w:pPr>
        <w:pStyle w:val="af0"/>
        <w:numPr>
          <w:ilvl w:val="0"/>
          <w:numId w:val="2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填写执行到“</w:t>
      </w:r>
      <w:r>
        <w:t>w=min(u, v)</w:t>
      </w:r>
      <w:r>
        <w:rPr>
          <w:rFonts w:hint="eastAsia"/>
        </w:rPr>
        <w:t>；”时，内存中数据存放的结果。要求以字节为单位、用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进制数的形式填空，最左边是内存窗口显示的内存地址。（</w:t>
      </w:r>
      <w:r>
        <w:t>6</w:t>
      </w:r>
      <w:r>
        <w:rPr>
          <w:rFonts w:hint="eastAsia"/>
        </w:rPr>
        <w:t>分）</w:t>
      </w:r>
    </w:p>
    <w:p w:rsidR="009B5971" w:rsidRDefault="001E1E7D">
      <w:pPr>
        <w:adjustRightInd w:val="0"/>
        <w:snapToGrid w:val="0"/>
        <w:spacing w:line="360" w:lineRule="auto"/>
        <w:ind w:firstLineChars="200" w:firstLine="420"/>
      </w:pPr>
      <w:r>
        <w:t>0x</w:t>
      </w:r>
      <w:r>
        <w:rPr>
          <w:rFonts w:hint="eastAsia"/>
        </w:rPr>
        <w:t>ffffd508</w:t>
      </w:r>
      <w:r>
        <w:t xml:space="preserve">   _</w:t>
      </w:r>
      <w:r>
        <w:rPr>
          <w:color w:val="FF0000"/>
          <w:u w:val="words"/>
        </w:rPr>
        <w:t>04</w:t>
      </w:r>
      <w:r>
        <w:t>__  __</w:t>
      </w:r>
      <w:r>
        <w:rPr>
          <w:color w:val="FF0000"/>
          <w:u w:val="words"/>
        </w:rPr>
        <w:t>12</w:t>
      </w:r>
      <w:r>
        <w:t>___  __</w:t>
      </w:r>
      <w:r>
        <w:rPr>
          <w:color w:val="FF0000"/>
          <w:u w:val="words"/>
        </w:rPr>
        <w:t>22</w:t>
      </w:r>
      <w:r>
        <w:t>___  _</w:t>
      </w:r>
      <w:r>
        <w:rPr>
          <w:color w:val="FF0000"/>
          <w:u w:val="words"/>
        </w:rPr>
        <w:t>20</w:t>
      </w:r>
      <w:r>
        <w:t>___  __</w:t>
      </w:r>
      <w:r>
        <w:rPr>
          <w:rFonts w:hint="eastAsia"/>
          <w:color w:val="FF0000"/>
          <w:u w:val="words"/>
        </w:rPr>
        <w:t>e</w:t>
      </w:r>
      <w:r>
        <w:rPr>
          <w:color w:val="FF0000"/>
          <w:u w:val="words"/>
        </w:rPr>
        <w:t>0</w:t>
      </w:r>
      <w:r>
        <w:t>___  __</w:t>
      </w:r>
      <w:r>
        <w:rPr>
          <w:color w:val="FF0000"/>
          <w:u w:val="words"/>
        </w:rPr>
        <w:t>ff</w:t>
      </w:r>
      <w:r>
        <w:t>___   __</w:t>
      </w:r>
      <w:r>
        <w:rPr>
          <w:color w:val="FF0000"/>
          <w:u w:val="words"/>
        </w:rPr>
        <w:t>ff</w:t>
      </w:r>
      <w:r>
        <w:t>___  __</w:t>
      </w:r>
      <w:r>
        <w:rPr>
          <w:color w:val="FF0000"/>
          <w:u w:val="words"/>
        </w:rPr>
        <w:t>ff_</w:t>
      </w:r>
      <w:r>
        <w:t xml:space="preserve">__ </w:t>
      </w:r>
    </w:p>
    <w:p w:rsidR="009B5971" w:rsidRDefault="001E1E7D">
      <w:pPr>
        <w:adjustRightInd w:val="0"/>
        <w:snapToGrid w:val="0"/>
        <w:spacing w:line="360" w:lineRule="auto"/>
        <w:ind w:firstLineChars="200" w:firstLine="420"/>
      </w:pPr>
      <w:r>
        <w:t>0x</w:t>
      </w:r>
      <w:r>
        <w:rPr>
          <w:rFonts w:hint="eastAsia"/>
        </w:rPr>
        <w:t>ffffd510</w:t>
      </w:r>
      <w:r>
        <w:t xml:space="preserve">   </w:t>
      </w:r>
      <w:r>
        <w:rPr>
          <w:rFonts w:hint="eastAsia"/>
        </w:rPr>
        <w:t xml:space="preserve"> XX </w:t>
      </w:r>
      <w:r>
        <w:t xml:space="preserve">  </w:t>
      </w:r>
      <w:r>
        <w:rPr>
          <w:rFonts w:hint="eastAsia"/>
        </w:rPr>
        <w:t xml:space="preserve"> XX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XX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XX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XX</w:t>
      </w:r>
      <w:r>
        <w:t xml:space="preserve"> </w:t>
      </w:r>
      <w:r>
        <w:rPr>
          <w:rFonts w:hint="eastAsia"/>
        </w:rPr>
        <w:t xml:space="preserve">    XX    </w:t>
      </w:r>
      <w:r>
        <w:t>__</w:t>
      </w:r>
      <w:r>
        <w:rPr>
          <w:color w:val="FF0000"/>
          <w:u w:val="words"/>
        </w:rPr>
        <w:t>31</w:t>
      </w:r>
      <w:r>
        <w:t>___  __</w:t>
      </w:r>
      <w:r>
        <w:rPr>
          <w:color w:val="FF0000"/>
          <w:u w:val="words"/>
        </w:rPr>
        <w:t>32</w:t>
      </w:r>
      <w:r>
        <w:t>___</w:t>
      </w:r>
      <w:r>
        <w:rPr>
          <w:rFonts w:hint="eastAsia"/>
        </w:rPr>
        <w:t xml:space="preserve"> </w:t>
      </w:r>
    </w:p>
    <w:p w:rsidR="009B5971" w:rsidRDefault="001E1E7D">
      <w:pPr>
        <w:adjustRightInd w:val="0"/>
        <w:snapToGrid w:val="0"/>
        <w:spacing w:line="360" w:lineRule="auto"/>
        <w:ind w:firstLineChars="200" w:firstLine="420"/>
      </w:pPr>
      <w:r>
        <w:t>0x</w:t>
      </w:r>
      <w:r>
        <w:rPr>
          <w:rFonts w:hint="eastAsia"/>
        </w:rPr>
        <w:t>ffffd518</w:t>
      </w:r>
      <w:r>
        <w:t xml:space="preserve">   __</w:t>
      </w:r>
      <w:r>
        <w:rPr>
          <w:color w:val="FF0000"/>
          <w:u w:val="words"/>
        </w:rPr>
        <w:t>33</w:t>
      </w:r>
      <w:r>
        <w:t>___  _</w:t>
      </w:r>
      <w:r>
        <w:rPr>
          <w:color w:val="FF0000"/>
          <w:u w:val="words"/>
        </w:rPr>
        <w:t>34</w:t>
      </w:r>
      <w:r>
        <w:t>____  _</w:t>
      </w:r>
      <w:r>
        <w:rPr>
          <w:color w:val="FF0000"/>
          <w:u w:val="words"/>
        </w:rPr>
        <w:t>35</w:t>
      </w:r>
      <w:r>
        <w:t>____  __</w:t>
      </w:r>
      <w:r>
        <w:rPr>
          <w:color w:val="FF0000"/>
          <w:u w:val="words"/>
        </w:rPr>
        <w:t>00</w:t>
      </w:r>
      <w:r>
        <w:t xml:space="preserve">___ </w:t>
      </w:r>
      <w:r>
        <w:rPr>
          <w:rFonts w:hint="eastAsia"/>
        </w:rPr>
        <w:t xml:space="preserve">  XX</w:t>
      </w:r>
      <w:r>
        <w:t xml:space="preserve">  </w:t>
      </w:r>
      <w:r>
        <w:rPr>
          <w:rFonts w:hint="eastAsia"/>
        </w:rPr>
        <w:t xml:space="preserve">  XX</w:t>
      </w:r>
      <w:r>
        <w:t xml:space="preserve">    XX     XX</w:t>
      </w:r>
    </w:p>
    <w:p w:rsidR="009B5971" w:rsidRDefault="001E1E7D">
      <w:pPr>
        <w:pStyle w:val="af0"/>
        <w:numPr>
          <w:ilvl w:val="0"/>
          <w:numId w:val="2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数据传送指令解读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6</w:t>
      </w:r>
      <w:r>
        <w:rPr>
          <w:rFonts w:hint="eastAsia"/>
        </w:rPr>
        <w:t>分，每空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分）</w:t>
      </w:r>
      <w:r>
        <w:rPr>
          <w:rFonts w:hint="eastAsia"/>
        </w:rPr>
        <w:t xml:space="preserve"> </w:t>
      </w:r>
    </w:p>
    <w:p w:rsidR="009B5971" w:rsidRDefault="001E1E7D">
      <w:pPr>
        <w:pStyle w:val="af0"/>
        <w:adjustRightInd w:val="0"/>
        <w:snapToGrid w:val="0"/>
        <w:spacing w:line="360" w:lineRule="auto"/>
        <w:ind w:left="360" w:firstLineChars="0" w:firstLine="0"/>
      </w:pP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int</w:t>
      </w:r>
      <w:r>
        <w:t xml:space="preserve"> u = 0x20221204;</w:t>
      </w:r>
      <w:r>
        <w:rPr>
          <w:rFonts w:hint="eastAsia"/>
        </w:rPr>
        <w:t>”的反汇编指令为：</w:t>
      </w:r>
      <w:r>
        <w:rPr>
          <w:rFonts w:hint="eastAsia"/>
        </w:rPr>
        <w:t xml:space="preserve"> </w:t>
      </w:r>
      <w:r>
        <w:rPr>
          <w:rFonts w:ascii="宋体" w:hAnsi="宋体"/>
          <w:b/>
          <w:color w:val="000000" w:themeColor="text1"/>
          <w:szCs w:val="22"/>
        </w:rPr>
        <w:t>m</w:t>
      </w:r>
      <w:r>
        <w:t>ov</w:t>
      </w:r>
      <w:r>
        <w:rPr>
          <w:rFonts w:hint="eastAsia"/>
        </w:rPr>
        <w:t>l</w:t>
      </w:r>
      <w:r>
        <w:t xml:space="preserve">  </w:t>
      </w:r>
      <w:r>
        <w:rPr>
          <w:rFonts w:hint="eastAsia"/>
        </w:rPr>
        <w:t>$0x20221204, -0x20(%</w:t>
      </w:r>
      <w:r>
        <w:t>ebp</w:t>
      </w:r>
      <w:r>
        <w:rPr>
          <w:rFonts w:hint="eastAsia"/>
        </w:rPr>
        <w:t>)</w:t>
      </w:r>
    </w:p>
    <w:p w:rsidR="009B5971" w:rsidRDefault="001E1E7D">
      <w:pPr>
        <w:adjustRightInd w:val="0"/>
        <w:snapToGrid w:val="0"/>
        <w:spacing w:line="360" w:lineRule="auto"/>
        <w:ind w:firstLine="420"/>
      </w:pPr>
      <w:r>
        <w:rPr>
          <w:rFonts w:hint="eastAsia"/>
        </w:rPr>
        <w:t>根据观察到的</w:t>
      </w:r>
      <w:r>
        <w:rPr>
          <w:rFonts w:hint="eastAsia"/>
        </w:rPr>
        <w:t xml:space="preserve"> </w:t>
      </w:r>
      <w:r>
        <w:t xml:space="preserve">u </w:t>
      </w:r>
      <w:r>
        <w:rPr>
          <w:rFonts w:hint="eastAsia"/>
        </w:rPr>
        <w:t>的地址，</w:t>
      </w:r>
      <w:r>
        <w:rPr>
          <w:rFonts w:hint="eastAsia"/>
        </w:rPr>
        <w:t xml:space="preserve"> </w:t>
      </w:r>
      <w:r>
        <w:rPr>
          <w:rFonts w:hint="eastAsia"/>
        </w:rPr>
        <w:t>推断执行该语句时，</w:t>
      </w:r>
      <w:r>
        <w:t xml:space="preserve"> ebp= 0x </w:t>
      </w:r>
      <w:r>
        <w:t>_</w:t>
      </w:r>
      <w:r>
        <w:rPr>
          <w:rFonts w:hint="eastAsia"/>
          <w:color w:val="FF0000"/>
          <w:u w:val="words"/>
        </w:rPr>
        <w:t xml:space="preserve"> ffffd5</w:t>
      </w:r>
      <w:r>
        <w:rPr>
          <w:color w:val="FF0000"/>
          <w:u w:val="words"/>
        </w:rPr>
        <w:t>2</w:t>
      </w:r>
      <w:r>
        <w:rPr>
          <w:rFonts w:hint="eastAsia"/>
          <w:color w:val="FF0000"/>
          <w:u w:val="words"/>
        </w:rPr>
        <w:t>8</w:t>
      </w:r>
      <w:r>
        <w:t xml:space="preserve">_______, </w:t>
      </w:r>
      <w:r>
        <w:rPr>
          <w:rFonts w:hint="eastAsia"/>
        </w:rPr>
        <w:t>该指令的机器码为</w:t>
      </w:r>
      <w:r>
        <w:rPr>
          <w:rFonts w:hint="eastAsia"/>
        </w:rPr>
        <w:t xml:space="preserve"> c7 45 e0 04 12 22 20</w:t>
      </w:r>
      <w:r>
        <w:rPr>
          <w:rFonts w:hint="eastAsia"/>
        </w:rPr>
        <w:t>，其中</w:t>
      </w:r>
      <w:r>
        <w:rPr>
          <w:rFonts w:hint="eastAsia"/>
        </w:rPr>
        <w:t xml:space="preserve"> e0</w:t>
      </w:r>
      <w:r>
        <w:t xml:space="preserve"> </w:t>
      </w:r>
      <w:r>
        <w:rPr>
          <w:rFonts w:hint="eastAsia"/>
        </w:rPr>
        <w:t>对应的是指令中</w:t>
      </w:r>
      <w:r>
        <w:rPr>
          <w:rFonts w:hint="eastAsia"/>
        </w:rPr>
        <w:t>_</w:t>
      </w:r>
      <w:r>
        <w:t>__</w:t>
      </w:r>
      <w:r>
        <w:rPr>
          <w:color w:val="FF0000"/>
          <w:u w:val="words"/>
        </w:rPr>
        <w:t>-0x20</w:t>
      </w:r>
      <w:r>
        <w:t>________</w:t>
      </w:r>
      <w:r>
        <w:rPr>
          <w:rFonts w:hint="eastAsia"/>
        </w:rPr>
        <w:t>的编码。</w:t>
      </w:r>
    </w:p>
    <w:p w:rsidR="009B5971" w:rsidRDefault="001E1E7D">
      <w:pPr>
        <w:adjustRightInd w:val="0"/>
        <w:snapToGrid w:val="0"/>
        <w:spacing w:line="360" w:lineRule="auto"/>
        <w:ind w:firstLineChars="200" w:firstLine="420"/>
      </w:pP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t>w = *(int *)(buf+1);</w:t>
      </w:r>
      <w:r>
        <w:rPr>
          <w:rFonts w:hint="eastAsia"/>
        </w:rPr>
        <w:t>”后，</w:t>
      </w:r>
      <w:r>
        <w:rPr>
          <w:rFonts w:hint="eastAsia"/>
        </w:rPr>
        <w:t xml:space="preserve"> </w:t>
      </w:r>
      <w:r>
        <w:t>w</w:t>
      </w:r>
      <w:r>
        <w:rPr>
          <w:rFonts w:hint="eastAsia"/>
        </w:rPr>
        <w:t>中的值为</w:t>
      </w:r>
      <w:r>
        <w:rPr>
          <w:rFonts w:hint="eastAsia"/>
        </w:rPr>
        <w:t xml:space="preserve"> </w:t>
      </w:r>
      <w:r>
        <w:t>0x</w:t>
      </w:r>
      <w:r>
        <w:rPr>
          <w:rFonts w:hint="eastAsia"/>
        </w:rPr>
        <w:t>_</w:t>
      </w:r>
      <w:r>
        <w:rPr>
          <w:color w:val="FF0000"/>
          <w:u w:val="words"/>
        </w:rPr>
        <w:t>35343332</w:t>
      </w:r>
      <w:r>
        <w:t>______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9B5971" w:rsidRDefault="009B5971">
      <w:pPr>
        <w:adjustRightInd w:val="0"/>
        <w:snapToGrid w:val="0"/>
        <w:spacing w:line="360" w:lineRule="auto"/>
        <w:ind w:firstLineChars="200" w:firstLine="420"/>
      </w:pPr>
    </w:p>
    <w:p w:rsidR="009B5971" w:rsidRDefault="001E1E7D">
      <w:pPr>
        <w:pStyle w:val="af0"/>
        <w:numPr>
          <w:ilvl w:val="0"/>
          <w:numId w:val="2"/>
        </w:numPr>
        <w:adjustRightInd w:val="0"/>
        <w:snapToGrid w:val="0"/>
        <w:spacing w:line="360" w:lineRule="auto"/>
        <w:ind w:left="357" w:firstLineChars="0"/>
      </w:pPr>
      <w:r>
        <w:rPr>
          <w:rFonts w:hint="eastAsia"/>
        </w:rPr>
        <w:t>函数调用语句解读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分，每空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9B5971" w:rsidRDefault="001E1E7D">
      <w:pPr>
        <w:pStyle w:val="11"/>
        <w:spacing w:line="300" w:lineRule="auto"/>
        <w:ind w:left="357" w:firstLineChars="0" w:firstLine="0"/>
        <w:jc w:val="left"/>
      </w:pPr>
      <w:r>
        <w:rPr>
          <w:rFonts w:hint="eastAsia"/>
        </w:rPr>
        <w:t>对于语句“</w:t>
      </w:r>
      <w:r>
        <w:t>w=min(u, v);</w:t>
      </w:r>
      <w:r>
        <w:rPr>
          <w:rFonts w:hint="eastAsia"/>
        </w:rPr>
        <w:t>”对应的反汇编代码（最左边的是机器指令的地址）如下。</w:t>
      </w:r>
    </w:p>
    <w:tbl>
      <w:tblPr>
        <w:tblpPr w:leftFromText="180" w:rightFromText="180" w:vertAnchor="text" w:horzAnchor="page" w:tblpX="6987" w:tblpY="129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127"/>
        <w:gridCol w:w="1559"/>
      </w:tblGrid>
      <w:tr w:rsidR="009B597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5971" w:rsidRDefault="009B5971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5971" w:rsidRDefault="001E1E7D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>
              <w:t>0x</w:t>
            </w:r>
            <w:r>
              <w:rPr>
                <w:rFonts w:hint="eastAsia"/>
              </w:rPr>
              <w:t>ffffd4e</w:t>
            </w:r>
            <w:r>
              <w:t>c</w:t>
            </w:r>
          </w:p>
        </w:tc>
      </w:tr>
      <w:tr w:rsidR="009B597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5971" w:rsidRDefault="009B5971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5971" w:rsidRDefault="001E1E7D">
            <w:pPr>
              <w:adjustRightInd w:val="0"/>
              <w:snapToGrid w:val="0"/>
              <w:spacing w:line="288" w:lineRule="auto"/>
              <w:rPr>
                <w:color w:val="FF0000"/>
                <w:sz w:val="24"/>
              </w:rPr>
            </w:pPr>
            <w:r>
              <w:t>0x</w:t>
            </w:r>
            <w:r>
              <w:rPr>
                <w:rFonts w:hint="eastAsia"/>
              </w:rPr>
              <w:t>ffffd4f0</w:t>
            </w:r>
          </w:p>
        </w:tc>
      </w:tr>
      <w:tr w:rsidR="009B597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5971" w:rsidRDefault="001E1E7D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</w:rPr>
              <w:t>0x5655621b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5971" w:rsidRDefault="001E1E7D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>
              <w:t>0x</w:t>
            </w:r>
            <w:r>
              <w:rPr>
                <w:rFonts w:hint="eastAsia"/>
              </w:rPr>
              <w:t>ffffd4f</w:t>
            </w:r>
            <w:r>
              <w:t>4</w:t>
            </w:r>
          </w:p>
        </w:tc>
      </w:tr>
      <w:tr w:rsidR="009B597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5971" w:rsidRDefault="001E1E7D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rFonts w:ascii="宋体" w:hAnsi="宋体"/>
                <w:bCs/>
                <w:color w:val="000000" w:themeColor="text1"/>
                <w:szCs w:val="22"/>
              </w:rPr>
              <w:t>0x20221204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5971" w:rsidRDefault="001E1E7D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>
              <w:rPr>
                <w:rFonts w:hint="eastAsia"/>
              </w:rPr>
              <w:t>0xffffd4f8</w:t>
            </w:r>
          </w:p>
        </w:tc>
      </w:tr>
      <w:tr w:rsidR="009B597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5971" w:rsidRDefault="001E1E7D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2"/>
              </w:rPr>
              <w:t>0xffffffe0</w:t>
            </w:r>
            <w:r>
              <w:rPr>
                <w:rFonts w:ascii="宋体" w:hAnsi="宋体"/>
                <w:bCs/>
                <w:color w:val="000000" w:themeColor="text1"/>
                <w:szCs w:val="22"/>
              </w:rPr>
              <w:t xml:space="preserve"> (</w:t>
            </w:r>
            <w:r>
              <w:rPr>
                <w:rFonts w:ascii="宋体" w:hAnsi="宋体" w:hint="eastAsia"/>
                <w:bCs/>
                <w:color w:val="000000" w:themeColor="text1"/>
                <w:szCs w:val="22"/>
              </w:rPr>
              <w:t>或</w:t>
            </w:r>
            <w:r>
              <w:rPr>
                <w:rFonts w:ascii="宋体" w:hAnsi="宋体"/>
                <w:bCs/>
                <w:color w:val="000000" w:themeColor="text1"/>
                <w:szCs w:val="22"/>
              </w:rPr>
              <w:t>-32)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5971" w:rsidRDefault="001E1E7D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>
              <w:t>0x</w:t>
            </w:r>
            <w:r>
              <w:rPr>
                <w:rFonts w:hint="eastAsia"/>
              </w:rPr>
              <w:t>ffffd4fc</w:t>
            </w:r>
          </w:p>
        </w:tc>
      </w:tr>
      <w:tr w:rsidR="009B597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5971" w:rsidRDefault="001E1E7D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XXXXXXXX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5971" w:rsidRDefault="001E1E7D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>
              <w:t>0x</w:t>
            </w:r>
            <w:r>
              <w:rPr>
                <w:rFonts w:hint="eastAsia"/>
              </w:rPr>
              <w:t>ffffd500</w:t>
            </w:r>
          </w:p>
        </w:tc>
      </w:tr>
    </w:tbl>
    <w:p w:rsidR="009B5971" w:rsidRDefault="001E1E7D">
      <w:pPr>
        <w:pStyle w:val="11"/>
        <w:spacing w:line="312" w:lineRule="auto"/>
        <w:jc w:val="left"/>
      </w:pPr>
      <w:r>
        <w:rPr>
          <w:rFonts w:hint="eastAsia"/>
        </w:rPr>
        <w:t>0x56556210 &lt;+72&gt;:    push  -0xlc(%ebp)</w:t>
      </w:r>
    </w:p>
    <w:p w:rsidR="009B5971" w:rsidRDefault="001E1E7D">
      <w:pPr>
        <w:pStyle w:val="11"/>
        <w:spacing w:line="312" w:lineRule="auto"/>
        <w:jc w:val="left"/>
      </w:pPr>
      <w:r>
        <w:rPr>
          <w:rFonts w:hint="eastAsia"/>
        </w:rPr>
        <w:t>0x56556213 &lt;+75&gt;:    push  -0x20(%ebp)</w:t>
      </w:r>
    </w:p>
    <w:p w:rsidR="009B5971" w:rsidRDefault="001E1E7D">
      <w:pPr>
        <w:pStyle w:val="11"/>
        <w:spacing w:line="312" w:lineRule="auto"/>
        <w:jc w:val="left"/>
      </w:pPr>
      <w:r>
        <w:rPr>
          <w:rFonts w:hint="eastAsia"/>
        </w:rPr>
        <w:t>0x56556216 &lt;+78&gt;:    call  0x5655619d &lt;min&gt;</w:t>
      </w:r>
    </w:p>
    <w:p w:rsidR="009B5971" w:rsidRDefault="001E1E7D">
      <w:pPr>
        <w:pStyle w:val="11"/>
        <w:spacing w:line="312" w:lineRule="auto"/>
        <w:jc w:val="left"/>
      </w:pPr>
      <w:r>
        <w:rPr>
          <w:rFonts w:hint="eastAsia"/>
        </w:rPr>
        <w:t>0x5655621b &lt;+83&gt;:    add  $0x8,  %esp</w:t>
      </w:r>
    </w:p>
    <w:p w:rsidR="009B5971" w:rsidRDefault="001E1E7D">
      <w:pPr>
        <w:pStyle w:val="11"/>
        <w:spacing w:line="312" w:lineRule="auto"/>
        <w:jc w:val="left"/>
      </w:pPr>
      <w:r>
        <w:rPr>
          <w:rFonts w:hint="eastAsia"/>
        </w:rPr>
        <w:t xml:space="preserve">0x565562le &lt;+86&gt;:    </w:t>
      </w:r>
      <w:r>
        <w:rPr>
          <w:rFonts w:hint="eastAsia"/>
        </w:rPr>
        <w:t>mov  %eax,  -0x18(%ebp)</w:t>
      </w:r>
    </w:p>
    <w:p w:rsidR="009B5971" w:rsidRDefault="009B5971">
      <w:pPr>
        <w:pStyle w:val="11"/>
        <w:spacing w:line="312" w:lineRule="auto"/>
        <w:jc w:val="left"/>
      </w:pPr>
    </w:p>
    <w:p w:rsidR="009B5971" w:rsidRDefault="001E1E7D">
      <w:pPr>
        <w:pStyle w:val="11"/>
        <w:spacing w:line="312" w:lineRule="auto"/>
        <w:jc w:val="left"/>
      </w:pPr>
      <w:r>
        <w:rPr>
          <w:rFonts w:hint="eastAsia"/>
        </w:rPr>
        <w:t>设执行“</w:t>
      </w:r>
      <w:r>
        <w:t>w=min(u ,v);</w:t>
      </w:r>
      <w:r>
        <w:rPr>
          <w:rFonts w:hint="eastAsia"/>
        </w:rPr>
        <w:t>”之前，</w:t>
      </w:r>
      <w:r>
        <w:t>esp</w:t>
      </w:r>
      <w:r>
        <w:rPr>
          <w:rFonts w:hint="eastAsia"/>
        </w:rPr>
        <w:t>的值为</w:t>
      </w:r>
      <w:r>
        <w:t>0x</w:t>
      </w:r>
      <w:r>
        <w:rPr>
          <w:rFonts w:hint="eastAsia"/>
        </w:rPr>
        <w:t>ffffd500</w:t>
      </w:r>
    </w:p>
    <w:p w:rsidR="009B5971" w:rsidRDefault="001E1E7D">
      <w:pPr>
        <w:pStyle w:val="11"/>
        <w:spacing w:line="360" w:lineRule="auto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t xml:space="preserve"> </w:t>
      </w:r>
      <w:r>
        <w:rPr>
          <w:rFonts w:hint="eastAsia"/>
        </w:rPr>
        <w:t>在表格的适当位置填写</w:t>
      </w:r>
      <w:r>
        <w:rPr>
          <w:rFonts w:hint="eastAsia"/>
        </w:rPr>
        <w:t xml:space="preserve"> </w:t>
      </w:r>
      <w:r>
        <w:rPr>
          <w:rFonts w:hint="eastAsia"/>
        </w:rPr>
        <w:t>刚进入函数</w:t>
      </w:r>
      <w:r>
        <w:rPr>
          <w:rFonts w:hint="eastAsia"/>
        </w:rPr>
        <w:t>m</w:t>
      </w:r>
      <w:r>
        <w:t>in</w:t>
      </w:r>
      <w:r>
        <w:rPr>
          <w:rFonts w:hint="eastAsia"/>
        </w:rPr>
        <w:t>内部时，堆栈中存放的相关数据。</w:t>
      </w:r>
      <w:r>
        <w:rPr>
          <w:rFonts w:hint="eastAsia"/>
        </w:rPr>
        <w:t xml:space="preserve">  </w:t>
      </w:r>
    </w:p>
    <w:p w:rsidR="009B5971" w:rsidRDefault="001E1E7D">
      <w:pPr>
        <w:adjustRightInd w:val="0"/>
        <w:snapToGrid w:val="0"/>
        <w:spacing w:line="360" w:lineRule="auto"/>
        <w:ind w:firstLineChars="50" w:firstLine="105"/>
      </w:pPr>
      <w:r>
        <w:t xml:space="preserve">  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t xml:space="preserve"> </w:t>
      </w:r>
      <w:r>
        <w:rPr>
          <w:rFonts w:hint="eastAsia"/>
        </w:rPr>
        <w:t>刚进入函数</w:t>
      </w:r>
      <w:r>
        <w:rPr>
          <w:rFonts w:hint="eastAsia"/>
        </w:rPr>
        <w:t>m</w:t>
      </w:r>
      <w:r>
        <w:t>in</w:t>
      </w:r>
      <w:r>
        <w:rPr>
          <w:rFonts w:hint="eastAsia"/>
        </w:rPr>
        <w:t>内部时，</w:t>
      </w:r>
      <w:r>
        <w:t>esp</w:t>
      </w:r>
      <w:r>
        <w:rPr>
          <w:rFonts w:hint="eastAsia"/>
        </w:rPr>
        <w:t xml:space="preserve"> =</w:t>
      </w:r>
      <w:r>
        <w:t xml:space="preserve"> 0x__</w:t>
      </w:r>
      <w:r>
        <w:rPr>
          <w:rFonts w:hint="eastAsia"/>
          <w:color w:val="FF0000"/>
          <w:u w:val="words"/>
        </w:rPr>
        <w:t xml:space="preserve"> ffffd4f</w:t>
      </w:r>
      <w:r>
        <w:rPr>
          <w:color w:val="FF0000"/>
          <w:u w:val="words"/>
        </w:rPr>
        <w:t>4</w:t>
      </w:r>
      <w:r>
        <w:t>________________</w:t>
      </w:r>
    </w:p>
    <w:p w:rsidR="009B5971" w:rsidRDefault="001E1E7D">
      <w:pPr>
        <w:adjustRightInd w:val="0"/>
        <w:snapToGrid w:val="0"/>
        <w:spacing w:line="360" w:lineRule="auto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t xml:space="preserve"> 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t xml:space="preserve">“ add $0x8, %esp ” </w:t>
      </w:r>
      <w:r>
        <w:rPr>
          <w:rFonts w:hint="eastAsia"/>
        </w:rPr>
        <w:t>之后，</w:t>
      </w:r>
      <w:r>
        <w:t>esp = 0x</w:t>
      </w:r>
      <w:r>
        <w:rPr>
          <w:rFonts w:hint="eastAsia"/>
        </w:rPr>
        <w:t>_</w:t>
      </w:r>
      <w:r>
        <w:t>_</w:t>
      </w:r>
      <w:r>
        <w:rPr>
          <w:rFonts w:hint="eastAsia"/>
          <w:color w:val="FF0000"/>
          <w:u w:val="words"/>
        </w:rPr>
        <w:t xml:space="preserve"> ffffd500</w:t>
      </w:r>
      <w:r>
        <w:t>___________</w:t>
      </w:r>
      <w:r>
        <w:rPr>
          <w:rFonts w:hint="eastAsia"/>
        </w:rPr>
        <w:t>。</w:t>
      </w:r>
    </w:p>
    <w:p w:rsidR="009B5971" w:rsidRDefault="001E1E7D">
      <w:pPr>
        <w:adjustRightInd w:val="0"/>
        <w:snapToGrid w:val="0"/>
        <w:spacing w:line="360" w:lineRule="auto"/>
      </w:pPr>
      <w:r>
        <w:t xml:space="preserve">4.  </w:t>
      </w:r>
      <w:r>
        <w:rPr>
          <w:rFonts w:hint="eastAsia"/>
        </w:rPr>
        <w:t>函数</w:t>
      </w:r>
      <w:r>
        <w:rPr>
          <w:rFonts w:hint="eastAsia"/>
        </w:rPr>
        <w:t>min</w:t>
      </w:r>
      <w:r>
        <w:rPr>
          <w:rFonts w:hint="eastAsia"/>
        </w:rPr>
        <w:t>的指令解读</w:t>
      </w:r>
      <w:r>
        <w:rPr>
          <w:rFonts w:hint="eastAsia"/>
        </w:rPr>
        <w:t xml:space="preserve"> </w:t>
      </w:r>
      <w:r>
        <w:t>(8</w:t>
      </w:r>
      <w:r>
        <w:rPr>
          <w:rFonts w:hint="eastAsia"/>
        </w:rPr>
        <w:t>分，每小题</w:t>
      </w:r>
      <w:r>
        <w:rPr>
          <w:rFonts w:hint="eastAsia"/>
        </w:rP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t xml:space="preserve"> </w:t>
      </w:r>
    </w:p>
    <w:p w:rsidR="009B5971" w:rsidRDefault="001E1E7D">
      <w:pPr>
        <w:autoSpaceDE w:val="0"/>
        <w:autoSpaceDN w:val="0"/>
        <w:adjustRightInd w:val="0"/>
        <w:spacing w:line="288" w:lineRule="auto"/>
        <w:ind w:leftChars="200" w:left="420"/>
        <w:jc w:val="left"/>
      </w:pPr>
      <w:r>
        <w:rPr>
          <w:rFonts w:ascii="新宋体" w:eastAsia="新宋体" w:cs="新宋体"/>
          <w:color w:val="1E1E1E"/>
          <w:kern w:val="0"/>
          <w:sz w:val="19"/>
          <w:szCs w:val="19"/>
        </w:rPr>
        <w:t xml:space="preserve">   </w:t>
      </w:r>
      <w:r>
        <w:rPr>
          <w:rFonts w:hint="eastAsia"/>
        </w:rPr>
        <w:t>函数体对应的反汇编代码有：</w:t>
      </w:r>
      <w:r>
        <w:rPr>
          <w:rFonts w:hint="eastAsia"/>
        </w:rPr>
        <w:t xml:space="preserve"> </w:t>
      </w:r>
      <w:r>
        <w:t xml:space="preserve">  [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主函数的地址不一样</w:t>
      </w:r>
      <w:r>
        <w:rPr>
          <w:rFonts w:hint="eastAsia"/>
        </w:rPr>
        <w:t>]</w:t>
      </w:r>
    </w:p>
    <w:p w:rsidR="009B5971" w:rsidRDefault="001E1E7D">
      <w:pPr>
        <w:autoSpaceDE w:val="0"/>
        <w:autoSpaceDN w:val="0"/>
        <w:adjustRightInd w:val="0"/>
        <w:spacing w:line="288" w:lineRule="auto"/>
        <w:ind w:leftChars="200" w:left="420"/>
        <w:jc w:val="left"/>
      </w:pPr>
      <w:r>
        <w:rPr>
          <w:rFonts w:hint="eastAsia"/>
        </w:rPr>
        <w:t>0x5655619d &lt;+0&gt;:    push  %ebp</w:t>
      </w:r>
    </w:p>
    <w:p w:rsidR="009B5971" w:rsidRDefault="001E1E7D">
      <w:pPr>
        <w:autoSpaceDE w:val="0"/>
        <w:autoSpaceDN w:val="0"/>
        <w:adjustRightInd w:val="0"/>
        <w:spacing w:line="288" w:lineRule="auto"/>
        <w:ind w:leftChars="200" w:left="420"/>
        <w:jc w:val="left"/>
      </w:pPr>
      <w:r>
        <w:rPr>
          <w:rFonts w:hint="eastAsia"/>
        </w:rPr>
        <w:t>0x5655619e &lt;+1&gt;:    mov  %esp,  %ebp</w:t>
      </w:r>
    </w:p>
    <w:p w:rsidR="009B5971" w:rsidRDefault="001E1E7D">
      <w:pPr>
        <w:autoSpaceDE w:val="0"/>
        <w:autoSpaceDN w:val="0"/>
        <w:adjustRightInd w:val="0"/>
        <w:spacing w:line="288" w:lineRule="auto"/>
        <w:ind w:leftChars="200" w:left="420"/>
        <w:jc w:val="left"/>
      </w:pPr>
      <w:r>
        <w:rPr>
          <w:rFonts w:hint="eastAsia"/>
        </w:rPr>
        <w:t>0x565561</w:t>
      </w:r>
      <w:r>
        <w:t>a0</w:t>
      </w:r>
      <w:r>
        <w:rPr>
          <w:rFonts w:hint="eastAsia"/>
        </w:rPr>
        <w:t xml:space="preserve"> &lt;+3&gt;:    sub  $0x10,  %esp</w:t>
      </w:r>
    </w:p>
    <w:p w:rsidR="009B5971" w:rsidRDefault="001E1E7D">
      <w:pPr>
        <w:autoSpaceDE w:val="0"/>
        <w:autoSpaceDN w:val="0"/>
        <w:adjustRightInd w:val="0"/>
        <w:spacing w:line="288" w:lineRule="auto"/>
        <w:ind w:leftChars="200" w:left="420" w:firstLine="420"/>
        <w:jc w:val="left"/>
      </w:pPr>
      <w:r>
        <w:rPr>
          <w:rFonts w:hint="eastAsia"/>
        </w:rPr>
        <w:t>int t;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9B5971" w:rsidRDefault="001E1E7D">
      <w:pPr>
        <w:autoSpaceDE w:val="0"/>
        <w:autoSpaceDN w:val="0"/>
        <w:adjustRightInd w:val="0"/>
        <w:spacing w:line="288" w:lineRule="auto"/>
        <w:ind w:leftChars="200" w:left="420" w:firstLine="420"/>
        <w:jc w:val="left"/>
      </w:pPr>
      <w:r>
        <w:rPr>
          <w:rFonts w:hint="eastAsia"/>
        </w:rPr>
        <w:t>if(x&gt;y)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9B5971" w:rsidRDefault="001E1E7D">
      <w:pPr>
        <w:autoSpaceDE w:val="0"/>
        <w:autoSpaceDN w:val="0"/>
        <w:adjustRightInd w:val="0"/>
        <w:spacing w:line="288" w:lineRule="auto"/>
        <w:ind w:leftChars="200" w:left="420"/>
        <w:jc w:val="left"/>
      </w:pPr>
      <w:r>
        <w:rPr>
          <w:rFonts w:hint="eastAsia"/>
        </w:rPr>
        <w:t>0x565561</w:t>
      </w:r>
      <w:r>
        <w:t>a3</w:t>
      </w:r>
      <w:r>
        <w:rPr>
          <w:rFonts w:hint="eastAsia"/>
        </w:rPr>
        <w:t xml:space="preserve">  &lt;+6&gt;:    mov  0x8(%ebp),  %eax</w:t>
      </w:r>
    </w:p>
    <w:p w:rsidR="009B5971" w:rsidRDefault="001E1E7D">
      <w:pPr>
        <w:autoSpaceDE w:val="0"/>
        <w:autoSpaceDN w:val="0"/>
        <w:adjustRightInd w:val="0"/>
        <w:spacing w:line="288" w:lineRule="auto"/>
        <w:ind w:leftChars="200" w:left="420"/>
        <w:jc w:val="left"/>
      </w:pPr>
      <w:r>
        <w:rPr>
          <w:rFonts w:hint="eastAsia"/>
        </w:rPr>
        <w:t>0x565561</w:t>
      </w:r>
      <w:r>
        <w:t xml:space="preserve">a6 </w:t>
      </w:r>
      <w:r>
        <w:rPr>
          <w:rFonts w:hint="eastAsia"/>
        </w:rPr>
        <w:t xml:space="preserve"> &lt;+9&gt;:    cmp  0xc(%ebp),  %eax</w:t>
      </w:r>
      <w:r>
        <w:t xml:space="preserve">    </w:t>
      </w:r>
      <w:r>
        <w:rPr>
          <w:rFonts w:hint="eastAsia"/>
        </w:rPr>
        <w:t>/</w:t>
      </w:r>
      <w:r>
        <w:t xml:space="preserve">/ %eax </w:t>
      </w:r>
      <w:r>
        <w:rPr>
          <w:rFonts w:hint="eastAsia"/>
        </w:rPr>
        <w:t>是目的操作数</w:t>
      </w:r>
    </w:p>
    <w:p w:rsidR="009B5971" w:rsidRDefault="001E1E7D">
      <w:pPr>
        <w:autoSpaceDE w:val="0"/>
        <w:autoSpaceDN w:val="0"/>
        <w:adjustRightInd w:val="0"/>
        <w:spacing w:line="288" w:lineRule="auto"/>
        <w:ind w:leftChars="200" w:left="420"/>
        <w:jc w:val="left"/>
      </w:pPr>
      <w:r>
        <w:rPr>
          <w:rFonts w:hint="eastAsia"/>
        </w:rPr>
        <w:lastRenderedPageBreak/>
        <w:t>0x565561</w:t>
      </w:r>
      <w:r>
        <w:t xml:space="preserve">a9 </w:t>
      </w:r>
      <w:r>
        <w:rPr>
          <w:rFonts w:hint="eastAsia"/>
        </w:rPr>
        <w:t xml:space="preserve"> &lt;+12&gt;:    jle  0x565561</w:t>
      </w:r>
      <w:r>
        <w:t>b3</w:t>
      </w:r>
      <w:r>
        <w:rPr>
          <w:rFonts w:hint="eastAsia"/>
        </w:rPr>
        <w:t xml:space="preserve"> &lt;min+22&gt;</w:t>
      </w:r>
    </w:p>
    <w:p w:rsidR="009B5971" w:rsidRDefault="001E1E7D">
      <w:pPr>
        <w:autoSpaceDE w:val="0"/>
        <w:autoSpaceDN w:val="0"/>
        <w:adjustRightInd w:val="0"/>
        <w:spacing w:line="288" w:lineRule="auto"/>
        <w:ind w:leftChars="400" w:left="840" w:firstLine="420"/>
        <w:jc w:val="left"/>
      </w:pPr>
      <w:r>
        <w:rPr>
          <w:rFonts w:hint="eastAsia"/>
        </w:rPr>
        <w:t>t=y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9B5971" w:rsidRDefault="001E1E7D">
      <w:pPr>
        <w:autoSpaceDE w:val="0"/>
        <w:autoSpaceDN w:val="0"/>
        <w:adjustRightInd w:val="0"/>
        <w:spacing w:line="288" w:lineRule="auto"/>
        <w:ind w:leftChars="200" w:left="420"/>
        <w:jc w:val="left"/>
      </w:pPr>
      <w:r>
        <w:rPr>
          <w:rFonts w:hint="eastAsia"/>
        </w:rPr>
        <w:t>0x565561</w:t>
      </w:r>
      <w:r>
        <w:t>ab</w:t>
      </w:r>
      <w:r>
        <w:rPr>
          <w:rFonts w:hint="eastAsia"/>
        </w:rPr>
        <w:t xml:space="preserve"> &lt;+14&gt;:    mov  0xc(%ebp),  %eax</w:t>
      </w:r>
    </w:p>
    <w:p w:rsidR="009B5971" w:rsidRDefault="001E1E7D">
      <w:pPr>
        <w:autoSpaceDE w:val="0"/>
        <w:autoSpaceDN w:val="0"/>
        <w:adjustRightInd w:val="0"/>
        <w:spacing w:line="288" w:lineRule="auto"/>
        <w:ind w:leftChars="200" w:left="420"/>
        <w:jc w:val="left"/>
      </w:pPr>
      <w:r>
        <w:rPr>
          <w:rFonts w:hint="eastAsia"/>
        </w:rPr>
        <w:t>0x565561</w:t>
      </w:r>
      <w:r>
        <w:t>ae</w:t>
      </w:r>
      <w:r>
        <w:rPr>
          <w:rFonts w:hint="eastAsia"/>
        </w:rPr>
        <w:t xml:space="preserve"> &lt;+17&gt;:    mov  %eax,  -0x4(%ebp)</w:t>
      </w:r>
    </w:p>
    <w:p w:rsidR="009B5971" w:rsidRDefault="001E1E7D">
      <w:pPr>
        <w:autoSpaceDE w:val="0"/>
        <w:autoSpaceDN w:val="0"/>
        <w:adjustRightInd w:val="0"/>
        <w:spacing w:line="288" w:lineRule="auto"/>
        <w:ind w:leftChars="200" w:left="420"/>
        <w:jc w:val="left"/>
      </w:pPr>
      <w:r>
        <w:rPr>
          <w:rFonts w:hint="eastAsia"/>
        </w:rPr>
        <w:t>0x565561</w:t>
      </w:r>
      <w:r>
        <w:t>b1</w:t>
      </w:r>
      <w:r>
        <w:rPr>
          <w:rFonts w:hint="eastAsia"/>
        </w:rPr>
        <w:t xml:space="preserve"> &lt;+20&gt;:    jmp  0x565561</w:t>
      </w:r>
      <w:r>
        <w:t>b9</w:t>
      </w:r>
      <w:r>
        <w:rPr>
          <w:rFonts w:hint="eastAsia"/>
        </w:rPr>
        <w:t xml:space="preserve"> &lt;min+28&gt;</w:t>
      </w:r>
    </w:p>
    <w:p w:rsidR="009B5971" w:rsidRDefault="001E1E7D">
      <w:pPr>
        <w:autoSpaceDE w:val="0"/>
        <w:autoSpaceDN w:val="0"/>
        <w:adjustRightInd w:val="0"/>
        <w:spacing w:line="288" w:lineRule="auto"/>
        <w:ind w:leftChars="200" w:left="420" w:firstLine="420"/>
        <w:jc w:val="left"/>
      </w:pPr>
      <w:r>
        <w:rPr>
          <w:rFonts w:hint="eastAsia"/>
        </w:rPr>
        <w:t>else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9B5971" w:rsidRDefault="001E1E7D">
      <w:pPr>
        <w:autoSpaceDE w:val="0"/>
        <w:autoSpaceDN w:val="0"/>
        <w:adjustRightInd w:val="0"/>
        <w:spacing w:line="288" w:lineRule="auto"/>
        <w:ind w:leftChars="400" w:left="840" w:firstLine="420"/>
        <w:jc w:val="left"/>
      </w:pPr>
      <w:r>
        <w:rPr>
          <w:rFonts w:hint="eastAsia"/>
        </w:rPr>
        <w:t>t =x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9B5971" w:rsidRDefault="001E1E7D">
      <w:pPr>
        <w:autoSpaceDE w:val="0"/>
        <w:autoSpaceDN w:val="0"/>
        <w:adjustRightInd w:val="0"/>
        <w:spacing w:line="288" w:lineRule="auto"/>
        <w:ind w:leftChars="200" w:left="420"/>
        <w:jc w:val="left"/>
      </w:pPr>
      <w:r>
        <w:rPr>
          <w:rFonts w:hint="eastAsia"/>
        </w:rPr>
        <w:t>0x5655</w:t>
      </w:r>
      <w:r>
        <w:rPr>
          <w:rFonts w:hint="eastAsia"/>
        </w:rPr>
        <w:t>61</w:t>
      </w:r>
      <w:r>
        <w:t>b3</w:t>
      </w:r>
      <w:r>
        <w:rPr>
          <w:rFonts w:hint="eastAsia"/>
        </w:rPr>
        <w:t xml:space="preserve"> &lt;+22&gt;:    mov  0x8(%ebp),  %eax</w:t>
      </w:r>
    </w:p>
    <w:p w:rsidR="009B5971" w:rsidRDefault="001E1E7D">
      <w:pPr>
        <w:autoSpaceDE w:val="0"/>
        <w:autoSpaceDN w:val="0"/>
        <w:adjustRightInd w:val="0"/>
        <w:spacing w:line="288" w:lineRule="auto"/>
        <w:ind w:leftChars="200" w:left="420"/>
        <w:jc w:val="left"/>
      </w:pPr>
      <w:r>
        <w:rPr>
          <w:rFonts w:hint="eastAsia"/>
        </w:rPr>
        <w:t>0x565561</w:t>
      </w:r>
      <w:r>
        <w:t>b6</w:t>
      </w:r>
      <w:r>
        <w:rPr>
          <w:rFonts w:hint="eastAsia"/>
        </w:rPr>
        <w:t xml:space="preserve"> &lt;+25&gt;:    mov  %eax,  -0x4(%ebp)</w:t>
      </w:r>
    </w:p>
    <w:p w:rsidR="009B5971" w:rsidRDefault="001E1E7D">
      <w:pPr>
        <w:autoSpaceDE w:val="0"/>
        <w:autoSpaceDN w:val="0"/>
        <w:adjustRightInd w:val="0"/>
        <w:spacing w:line="288" w:lineRule="auto"/>
        <w:ind w:leftChars="200" w:left="420"/>
        <w:jc w:val="left"/>
      </w:pPr>
      <w:r>
        <w:rPr>
          <w:rFonts w:hint="eastAsia"/>
        </w:rPr>
        <w:t>0x565561</w:t>
      </w:r>
      <w:r>
        <w:t>b9</w:t>
      </w:r>
      <w:r>
        <w:rPr>
          <w:rFonts w:hint="eastAsia"/>
        </w:rPr>
        <w:t xml:space="preserve"> &lt;+2</w:t>
      </w:r>
      <w:r>
        <w:t>9</w:t>
      </w:r>
      <w:r>
        <w:rPr>
          <w:rFonts w:hint="eastAsia"/>
        </w:rPr>
        <w:t>&gt;:</w:t>
      </w:r>
    </w:p>
    <w:p w:rsidR="009B5971" w:rsidRDefault="001E1E7D">
      <w:pPr>
        <w:adjustRightInd w:val="0"/>
        <w:snapToGrid w:val="0"/>
        <w:spacing w:line="360" w:lineRule="auto"/>
        <w:ind w:leftChars="200" w:left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函数参数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的地址（即</w:t>
      </w:r>
      <w:r>
        <w:rPr>
          <w:rFonts w:hint="eastAsia"/>
        </w:rPr>
        <w:t>&amp;x</w:t>
      </w:r>
      <w:r>
        <w:rPr>
          <w:rFonts w:hint="eastAsia"/>
        </w:rPr>
        <w:t>）是</w:t>
      </w:r>
      <w:r>
        <w:t xml:space="preserve"> 0x__</w:t>
      </w:r>
      <w:r>
        <w:rPr>
          <w:rFonts w:hint="eastAsia"/>
        </w:rPr>
        <w:t xml:space="preserve"> </w:t>
      </w:r>
      <w:r>
        <w:rPr>
          <w:rFonts w:hint="eastAsia"/>
          <w:color w:val="FF0000"/>
          <w:u w:val="single"/>
        </w:rPr>
        <w:t>ffffd4f8</w:t>
      </w:r>
      <w:r>
        <w:t>___________</w:t>
      </w:r>
      <w:r>
        <w:rPr>
          <w:rFonts w:hint="eastAsia"/>
        </w:rPr>
        <w:t>。</w:t>
      </w:r>
    </w:p>
    <w:p w:rsidR="009B5971" w:rsidRDefault="001E1E7D">
      <w:pPr>
        <w:adjustRightInd w:val="0"/>
        <w:snapToGrid w:val="0"/>
        <w:spacing w:line="360" w:lineRule="auto"/>
        <w:ind w:leftChars="200" w:left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t xml:space="preserve">  </w:t>
      </w:r>
      <w:r>
        <w:rPr>
          <w:rFonts w:hint="eastAsia"/>
        </w:rPr>
        <w:t>局部变量</w:t>
      </w:r>
      <w:r>
        <w:rPr>
          <w:rFonts w:hint="eastAsia"/>
        </w:rPr>
        <w:t xml:space="preserve"> t</w:t>
      </w:r>
      <w:r>
        <w:rPr>
          <w:rFonts w:hint="eastAsia"/>
        </w:rPr>
        <w:t>的地址（即</w:t>
      </w:r>
      <w:r>
        <w:rPr>
          <w:rFonts w:hint="eastAsia"/>
        </w:rPr>
        <w:t>&amp;</w:t>
      </w:r>
      <w:r>
        <w:t>t</w:t>
      </w:r>
      <w:r>
        <w:rPr>
          <w:rFonts w:hint="eastAsia"/>
        </w:rPr>
        <w:t>）是</w:t>
      </w:r>
      <w:r>
        <w:rPr>
          <w:rFonts w:hint="eastAsia"/>
        </w:rPr>
        <w:t xml:space="preserve"> </w:t>
      </w:r>
      <w:r>
        <w:t xml:space="preserve"> 0x___</w:t>
      </w:r>
      <w:r>
        <w:rPr>
          <w:rFonts w:hint="eastAsia"/>
        </w:rPr>
        <w:t xml:space="preserve"> </w:t>
      </w:r>
      <w:r>
        <w:rPr>
          <w:rFonts w:hint="eastAsia"/>
          <w:color w:val="FF0000"/>
          <w:u w:val="single"/>
        </w:rPr>
        <w:t>ffffd4f8</w:t>
      </w:r>
      <w:r>
        <w:t>__________</w:t>
      </w:r>
      <w:r>
        <w:rPr>
          <w:rFonts w:hint="eastAsia"/>
        </w:rPr>
        <w:t>。</w:t>
      </w:r>
    </w:p>
    <w:p w:rsidR="009B5971" w:rsidRDefault="001E1E7D">
      <w:pPr>
        <w:adjustRightInd w:val="0"/>
        <w:snapToGrid w:val="0"/>
        <w:spacing w:line="360" w:lineRule="auto"/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t xml:space="preserve">  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cmp  </w:t>
      </w:r>
      <w:r>
        <w:rPr>
          <w:rFonts w:hint="eastAsia"/>
        </w:rPr>
        <w:t>0xc(%ebp), %eax</w:t>
      </w:r>
      <w:r>
        <w:rPr>
          <w:rFonts w:hint="eastAsia"/>
        </w:rPr>
        <w:t>”</w:t>
      </w:r>
      <w:r>
        <w:t xml:space="preserve"> </w:t>
      </w:r>
      <w:r>
        <w:rPr>
          <w:rFonts w:hint="eastAsia"/>
        </w:rPr>
        <w:t>后，</w:t>
      </w:r>
      <w:r>
        <w:rPr>
          <w:rFonts w:hint="eastAsia"/>
        </w:rPr>
        <w:t xml:space="preserve"> CF=_</w:t>
      </w:r>
      <w:bookmarkStart w:id="2" w:name="_GoBack"/>
      <w:r>
        <w:rPr>
          <w:color w:val="FF0000"/>
          <w:u w:val="single"/>
        </w:rPr>
        <w:t>1</w:t>
      </w:r>
      <w:r>
        <w:t>_</w:t>
      </w:r>
      <w:bookmarkEnd w:id="2"/>
      <w:r>
        <w:t>__, SF=__</w:t>
      </w:r>
      <w:r>
        <w:rPr>
          <w:color w:val="FF0000"/>
          <w:u w:val="single"/>
        </w:rPr>
        <w:t>0</w:t>
      </w:r>
      <w:r>
        <w:t>___, ZF=__</w:t>
      </w:r>
      <w:r>
        <w:rPr>
          <w:color w:val="FF0000"/>
          <w:u w:val="single"/>
        </w:rPr>
        <w:t>0</w:t>
      </w:r>
      <w:r>
        <w:t>___, OF= __</w:t>
      </w:r>
      <w:r>
        <w:rPr>
          <w:color w:val="FF0000"/>
          <w:u w:val="single"/>
        </w:rPr>
        <w:t>0</w:t>
      </w:r>
      <w:r>
        <w:t>_____</w:t>
      </w:r>
      <w:r>
        <w:rPr>
          <w:rFonts w:hint="eastAsia"/>
        </w:rPr>
        <w:t>。</w:t>
      </w:r>
    </w:p>
    <w:p w:rsidR="009B5971" w:rsidRDefault="001E1E7D">
      <w:pPr>
        <w:adjustRightInd w:val="0"/>
        <w:snapToGrid w:val="0"/>
        <w:spacing w:line="360" w:lineRule="auto"/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④</w:t>
      </w:r>
      <w:r>
        <w:fldChar w:fldCharType="end"/>
      </w:r>
      <w:r>
        <w:t xml:space="preserve">  </w:t>
      </w:r>
      <w:r>
        <w:rPr>
          <w:rFonts w:hint="eastAsia"/>
        </w:rPr>
        <w:t>在函数的结束处，有程序段</w:t>
      </w:r>
      <w:r>
        <w:rPr>
          <w:rFonts w:hint="eastAsia"/>
        </w:rPr>
        <w:t xml:space="preserve"> </w:t>
      </w:r>
      <w:r>
        <w:t xml:space="preserve"> </w:t>
      </w:r>
    </w:p>
    <w:p w:rsidR="009B5971" w:rsidRDefault="001E1E7D">
      <w:pPr>
        <w:adjustRightInd w:val="0"/>
        <w:snapToGrid w:val="0"/>
        <w:spacing w:line="360" w:lineRule="auto"/>
        <w:ind w:firstLineChars="400" w:firstLine="840"/>
      </w:pPr>
      <w:r>
        <w:t>_</w:t>
      </w:r>
      <w:r>
        <w:rPr>
          <w:color w:val="FF0000"/>
          <w:u w:val="single"/>
        </w:rPr>
        <w:t>mov %ebp, %esp</w:t>
      </w:r>
      <w:r>
        <w:t>____________</w:t>
      </w:r>
      <w:r>
        <w:rPr>
          <w:rFonts w:hint="eastAsia"/>
        </w:rPr>
        <w:t>_</w:t>
      </w:r>
      <w:r>
        <w:t>___</w:t>
      </w:r>
    </w:p>
    <w:p w:rsidR="009B5971" w:rsidRDefault="001E1E7D">
      <w:pPr>
        <w:adjustRightInd w:val="0"/>
        <w:snapToGrid w:val="0"/>
        <w:spacing w:line="360" w:lineRule="auto"/>
        <w:ind w:firstLineChars="400" w:firstLine="840"/>
      </w:pPr>
      <w:r>
        <w:t>_</w:t>
      </w:r>
      <w:r>
        <w:rPr>
          <w:color w:val="FF0000"/>
          <w:u w:val="single"/>
        </w:rPr>
        <w:t>pop %ebp</w:t>
      </w:r>
      <w:r>
        <w:t>________________</w:t>
      </w:r>
    </w:p>
    <w:p w:rsidR="009B5971" w:rsidRDefault="001E1E7D">
      <w:pPr>
        <w:adjustRightInd w:val="0"/>
        <w:snapToGrid w:val="0"/>
        <w:spacing w:line="360" w:lineRule="auto"/>
        <w:ind w:firstLineChars="400" w:firstLine="840"/>
      </w:pPr>
      <w:r>
        <w:t>r</w:t>
      </w:r>
      <w:r>
        <w:rPr>
          <w:rFonts w:hint="eastAsia"/>
        </w:rPr>
        <w:t>et</w:t>
      </w:r>
    </w:p>
    <w:p w:rsidR="009B5971" w:rsidRDefault="001E1E7D">
      <w:pPr>
        <w:adjustRightInd w:val="0"/>
        <w:snapToGrid w:val="0"/>
        <w:spacing w:line="360" w:lineRule="auto"/>
        <w:ind w:firstLineChars="400" w:firstLine="840"/>
      </w:pPr>
      <w:r>
        <w:rPr>
          <w:rFonts w:hint="eastAsia"/>
        </w:rPr>
        <w:t>执行后可返回到调用函数的断点处。</w:t>
      </w:r>
    </w:p>
    <w:p w:rsidR="009B5971" w:rsidRDefault="009B5971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9B5971">
        <w:trPr>
          <w:trHeight w:val="464"/>
        </w:trPr>
        <w:tc>
          <w:tcPr>
            <w:tcW w:w="1008" w:type="dxa"/>
            <w:vAlign w:val="center"/>
          </w:tcPr>
          <w:p w:rsidR="009B5971" w:rsidRDefault="001E1E7D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</w:t>
            </w:r>
            <w:r>
              <w:rPr>
                <w:rFonts w:hint="eastAsia"/>
                <w:b/>
                <w:color w:val="000000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:rsidR="009B5971" w:rsidRDefault="009B5971">
            <w:pPr>
              <w:jc w:val="center"/>
              <w:rPr>
                <w:color w:val="000000"/>
                <w:sz w:val="24"/>
              </w:rPr>
            </w:pPr>
          </w:p>
        </w:tc>
      </w:tr>
      <w:tr w:rsidR="009B5971">
        <w:trPr>
          <w:trHeight w:val="441"/>
        </w:trPr>
        <w:tc>
          <w:tcPr>
            <w:tcW w:w="1008" w:type="dxa"/>
            <w:vAlign w:val="center"/>
          </w:tcPr>
          <w:p w:rsidR="009B5971" w:rsidRDefault="001E1E7D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:rsidR="009B5971" w:rsidRDefault="009B5971">
            <w:pPr>
              <w:jc w:val="center"/>
              <w:rPr>
                <w:color w:val="000000"/>
                <w:sz w:val="24"/>
              </w:rPr>
            </w:pPr>
          </w:p>
        </w:tc>
      </w:tr>
    </w:tbl>
    <w:p w:rsidR="009B5971" w:rsidRDefault="001E1E7D">
      <w:pPr>
        <w:pStyle w:val="11"/>
        <w:numPr>
          <w:ilvl w:val="0"/>
          <w:numId w:val="1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b/>
          <w:szCs w:val="21"/>
        </w:rPr>
        <w:t>程序阅读与理解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（共</w:t>
      </w:r>
      <w:r>
        <w:rPr>
          <w:b/>
          <w:szCs w:val="21"/>
        </w:rPr>
        <w:t>2</w:t>
      </w:r>
      <w:r>
        <w:rPr>
          <w:rFonts w:hint="eastAsia"/>
          <w:b/>
          <w:szCs w:val="21"/>
        </w:rPr>
        <w:t>0</w:t>
      </w:r>
      <w:r>
        <w:rPr>
          <w:rFonts w:hint="eastAsia"/>
          <w:b/>
          <w:szCs w:val="21"/>
        </w:rPr>
        <w:t>分）</w:t>
      </w:r>
    </w:p>
    <w:p w:rsidR="009B5971" w:rsidRDefault="009B5971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:rsidR="009B5971" w:rsidRDefault="009B5971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:rsidR="009B5971" w:rsidRDefault="001E1E7D">
      <w:pPr>
        <w:spacing w:line="300" w:lineRule="auto"/>
        <w:ind w:firstLineChars="200" w:firstLine="422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、阅读下面</w:t>
      </w:r>
      <w:r>
        <w:rPr>
          <w:b/>
          <w:bCs/>
          <w:szCs w:val="21"/>
        </w:rPr>
        <w:t>的</w:t>
      </w:r>
      <w:r>
        <w:rPr>
          <w:rFonts w:hint="eastAsia"/>
          <w:b/>
          <w:bCs/>
          <w:szCs w:val="21"/>
        </w:rPr>
        <w:t>程序，回答问题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1</w:t>
      </w:r>
      <w:r>
        <w:rPr>
          <w:b/>
          <w:bCs/>
          <w:szCs w:val="21"/>
        </w:rPr>
        <w:t>0</w:t>
      </w:r>
      <w:r>
        <w:rPr>
          <w:rFonts w:hint="eastAsia"/>
          <w:b/>
          <w:bCs/>
          <w:szCs w:val="21"/>
        </w:rPr>
        <w:t>分）。</w:t>
      </w:r>
    </w:p>
    <w:p w:rsidR="009B5971" w:rsidRDefault="001E1E7D">
      <w:pPr>
        <w:autoSpaceDE w:val="0"/>
        <w:autoSpaceDN w:val="0"/>
        <w:adjustRightInd w:val="0"/>
        <w:ind w:leftChars="200" w:left="420"/>
        <w:jc w:val="left"/>
      </w:pPr>
      <w:r>
        <w:rPr>
          <w:rFonts w:hint="eastAsia"/>
        </w:rPr>
        <w:t>section  .data</w:t>
      </w:r>
    </w:p>
    <w:p w:rsidR="009B5971" w:rsidRDefault="001E1E7D">
      <w:pPr>
        <w:autoSpaceDE w:val="0"/>
        <w:autoSpaceDN w:val="0"/>
        <w:adjustRightInd w:val="0"/>
        <w:ind w:leftChars="200" w:left="420" w:firstLineChars="200" w:firstLine="420"/>
        <w:jc w:val="left"/>
      </w:pPr>
      <w:r>
        <w:rPr>
          <w:rFonts w:hint="eastAsia"/>
        </w:rPr>
        <w:t>buf:  long</w:t>
      </w:r>
      <w:r>
        <w:rPr>
          <w:rFonts w:hint="eastAsia"/>
        </w:rPr>
        <w:t xml:space="preserve"> -100, 2022, -32, 90, -30</w:t>
      </w:r>
    </w:p>
    <w:p w:rsidR="009B5971" w:rsidRDefault="001E1E7D">
      <w:pPr>
        <w:autoSpaceDE w:val="0"/>
        <w:autoSpaceDN w:val="0"/>
        <w:adjustRightInd w:val="0"/>
        <w:ind w:leftChars="200" w:left="420" w:firstLineChars="200" w:firstLine="420"/>
        <w:jc w:val="left"/>
      </w:pPr>
      <w:r>
        <w:rPr>
          <w:rFonts w:hint="eastAsia"/>
        </w:rPr>
        <w:t>len = (-buf)/4</w:t>
      </w:r>
    </w:p>
    <w:p w:rsidR="009B5971" w:rsidRDefault="001E1E7D">
      <w:pPr>
        <w:autoSpaceDE w:val="0"/>
        <w:autoSpaceDN w:val="0"/>
        <w:adjustRightInd w:val="0"/>
        <w:ind w:leftChars="200" w:left="420" w:firstLineChars="200" w:firstLine="420"/>
        <w:jc w:val="left"/>
      </w:pPr>
      <w:r>
        <w:rPr>
          <w:rFonts w:hint="eastAsia"/>
        </w:rPr>
        <w:t>fmt:  ascii"%d\n\0"</w:t>
      </w:r>
    </w:p>
    <w:p w:rsidR="009B5971" w:rsidRDefault="001E1E7D">
      <w:pPr>
        <w:autoSpaceDE w:val="0"/>
        <w:autoSpaceDN w:val="0"/>
        <w:adjustRightInd w:val="0"/>
        <w:ind w:leftChars="200" w:left="420"/>
        <w:jc w:val="left"/>
      </w:pPr>
      <w:r>
        <w:rPr>
          <w:rFonts w:hint="eastAsia"/>
        </w:rPr>
        <w:t>.section  .text</w:t>
      </w:r>
    </w:p>
    <w:p w:rsidR="009B5971" w:rsidRDefault="001E1E7D">
      <w:pPr>
        <w:autoSpaceDE w:val="0"/>
        <w:autoSpaceDN w:val="0"/>
        <w:adjustRightInd w:val="0"/>
        <w:ind w:leftChars="200" w:left="420"/>
        <w:jc w:val="left"/>
      </w:pPr>
      <w:r>
        <w:rPr>
          <w:rFonts w:hint="eastAsia"/>
        </w:rPr>
        <w:t>.global  _start</w:t>
      </w:r>
    </w:p>
    <w:p w:rsidR="009B5971" w:rsidRDefault="001E1E7D">
      <w:pPr>
        <w:autoSpaceDE w:val="0"/>
        <w:autoSpaceDN w:val="0"/>
        <w:adjustRightInd w:val="0"/>
        <w:ind w:leftChars="200" w:left="420"/>
        <w:jc w:val="left"/>
      </w:pPr>
      <w:r>
        <w:rPr>
          <w:rFonts w:hint="eastAsia"/>
        </w:rPr>
        <w:t>_start:</w:t>
      </w:r>
    </w:p>
    <w:p w:rsidR="009B5971" w:rsidRDefault="001E1E7D">
      <w:pPr>
        <w:autoSpaceDE w:val="0"/>
        <w:autoSpaceDN w:val="0"/>
        <w:adjustRightInd w:val="0"/>
        <w:ind w:leftChars="200" w:left="420" w:firstLineChars="200" w:firstLine="420"/>
        <w:jc w:val="left"/>
      </w:pPr>
      <w:r>
        <w:rPr>
          <w:rFonts w:hint="eastAsia"/>
        </w:rPr>
        <w:t>mov  $0,  %eax</w:t>
      </w:r>
    </w:p>
    <w:p w:rsidR="009B5971" w:rsidRDefault="001E1E7D">
      <w:pPr>
        <w:autoSpaceDE w:val="0"/>
        <w:autoSpaceDN w:val="0"/>
        <w:adjustRightInd w:val="0"/>
        <w:ind w:leftChars="200" w:left="420" w:firstLineChars="200" w:firstLine="420"/>
        <w:jc w:val="left"/>
      </w:pPr>
      <w:r>
        <w:rPr>
          <w:rFonts w:hint="eastAsia"/>
        </w:rPr>
        <w:t>mov  $len,  %ecx     #</w:t>
      </w:r>
      <w:r>
        <w:rPr>
          <w:rFonts w:eastAsia="新宋体"/>
          <w:color w:val="000000"/>
          <w:kern w:val="0"/>
          <w:szCs w:val="21"/>
        </w:rPr>
        <w:t xml:space="preserve">  </w:t>
      </w:r>
      <w:r>
        <w:rPr>
          <w:rFonts w:eastAsia="新宋体"/>
          <w:color w:val="000000"/>
          <w:kern w:val="0"/>
          <w:szCs w:val="21"/>
        </w:rPr>
        <w:fldChar w:fldCharType="begin"/>
      </w:r>
      <w:r>
        <w:rPr>
          <w:rFonts w:eastAsia="新宋体"/>
          <w:color w:val="000000"/>
          <w:kern w:val="0"/>
          <w:szCs w:val="21"/>
        </w:rPr>
        <w:instrText xml:space="preserve"> </w:instrText>
      </w:r>
      <w:r>
        <w:rPr>
          <w:rFonts w:eastAsia="新宋体" w:hint="eastAsia"/>
          <w:color w:val="000000"/>
          <w:kern w:val="0"/>
          <w:szCs w:val="21"/>
        </w:rPr>
        <w:instrText>= 1 \* GB3</w:instrText>
      </w:r>
      <w:r>
        <w:rPr>
          <w:rFonts w:eastAsia="新宋体"/>
          <w:color w:val="000000"/>
          <w:kern w:val="0"/>
          <w:szCs w:val="21"/>
        </w:rPr>
        <w:instrText xml:space="preserve"> </w:instrText>
      </w:r>
      <w:r>
        <w:rPr>
          <w:rFonts w:eastAsia="新宋体"/>
          <w:color w:val="000000"/>
          <w:kern w:val="0"/>
          <w:szCs w:val="21"/>
        </w:rPr>
        <w:fldChar w:fldCharType="separate"/>
      </w:r>
      <w:r>
        <w:rPr>
          <w:rFonts w:eastAsia="新宋体" w:hint="eastAsia"/>
          <w:color w:val="000000"/>
          <w:kern w:val="0"/>
          <w:szCs w:val="21"/>
        </w:rPr>
        <w:t>①</w:t>
      </w:r>
      <w:r>
        <w:rPr>
          <w:rFonts w:eastAsia="新宋体"/>
          <w:color w:val="000000"/>
          <w:kern w:val="0"/>
          <w:szCs w:val="21"/>
        </w:rPr>
        <w:fldChar w:fldCharType="end"/>
      </w:r>
      <w:r>
        <w:rPr>
          <w:rFonts w:eastAsia="新宋体"/>
          <w:color w:val="000000"/>
          <w:kern w:val="0"/>
          <w:szCs w:val="21"/>
        </w:rPr>
        <w:t xml:space="preserve">  </w:t>
      </w:r>
    </w:p>
    <w:p w:rsidR="009B5971" w:rsidRDefault="001E1E7D">
      <w:pPr>
        <w:autoSpaceDE w:val="0"/>
        <w:autoSpaceDN w:val="0"/>
        <w:adjustRightInd w:val="0"/>
        <w:ind w:leftChars="200" w:left="420" w:firstLineChars="200" w:firstLine="420"/>
        <w:jc w:val="left"/>
      </w:pPr>
      <w:r>
        <w:rPr>
          <w:rFonts w:hint="eastAsia"/>
        </w:rPr>
        <w:t>lea  buf,  %edi       #</w:t>
      </w:r>
      <w:r>
        <w:rPr>
          <w:rFonts w:eastAsia="新宋体"/>
          <w:color w:val="000000"/>
          <w:kern w:val="0"/>
          <w:szCs w:val="21"/>
        </w:rPr>
        <w:t xml:space="preserve">  </w:t>
      </w:r>
      <w:r>
        <w:rPr>
          <w:rFonts w:eastAsia="新宋体"/>
          <w:color w:val="000000"/>
          <w:kern w:val="0"/>
          <w:szCs w:val="21"/>
        </w:rPr>
        <w:fldChar w:fldCharType="begin"/>
      </w:r>
      <w:r>
        <w:rPr>
          <w:rFonts w:eastAsia="新宋体"/>
          <w:color w:val="000000"/>
          <w:kern w:val="0"/>
          <w:szCs w:val="21"/>
        </w:rPr>
        <w:instrText xml:space="preserve"> </w:instrText>
      </w:r>
      <w:r>
        <w:rPr>
          <w:rFonts w:eastAsia="新宋体" w:hint="eastAsia"/>
          <w:color w:val="000000"/>
          <w:kern w:val="0"/>
          <w:szCs w:val="21"/>
        </w:rPr>
        <w:instrText>= 2 \* GB3</w:instrText>
      </w:r>
      <w:r>
        <w:rPr>
          <w:rFonts w:eastAsia="新宋体"/>
          <w:color w:val="000000"/>
          <w:kern w:val="0"/>
          <w:szCs w:val="21"/>
        </w:rPr>
        <w:instrText xml:space="preserve"> </w:instrText>
      </w:r>
      <w:r>
        <w:rPr>
          <w:rFonts w:eastAsia="新宋体"/>
          <w:color w:val="000000"/>
          <w:kern w:val="0"/>
          <w:szCs w:val="21"/>
        </w:rPr>
        <w:fldChar w:fldCharType="separate"/>
      </w:r>
      <w:r>
        <w:rPr>
          <w:rFonts w:eastAsia="新宋体" w:hint="eastAsia"/>
          <w:color w:val="000000"/>
          <w:kern w:val="0"/>
          <w:szCs w:val="21"/>
        </w:rPr>
        <w:t>②</w:t>
      </w:r>
      <w:r>
        <w:rPr>
          <w:rFonts w:eastAsia="新宋体"/>
          <w:color w:val="000000"/>
          <w:kern w:val="0"/>
          <w:szCs w:val="21"/>
        </w:rPr>
        <w:fldChar w:fldCharType="end"/>
      </w:r>
      <w:r>
        <w:rPr>
          <w:rFonts w:eastAsia="新宋体"/>
          <w:color w:val="000000"/>
          <w:kern w:val="0"/>
          <w:szCs w:val="21"/>
        </w:rPr>
        <w:t xml:space="preserve">  </w:t>
      </w:r>
    </w:p>
    <w:p w:rsidR="009B5971" w:rsidRDefault="001E1E7D">
      <w:pPr>
        <w:autoSpaceDE w:val="0"/>
        <w:autoSpaceDN w:val="0"/>
        <w:adjustRightInd w:val="0"/>
        <w:ind w:leftChars="200" w:left="420"/>
        <w:jc w:val="left"/>
      </w:pPr>
      <w:r>
        <w:rPr>
          <w:rFonts w:hint="eastAsia"/>
        </w:rPr>
        <w:t>LP_START:</w:t>
      </w:r>
    </w:p>
    <w:p w:rsidR="009B5971" w:rsidRDefault="001E1E7D">
      <w:pPr>
        <w:autoSpaceDE w:val="0"/>
        <w:autoSpaceDN w:val="0"/>
        <w:adjustRightInd w:val="0"/>
        <w:ind w:leftChars="200" w:left="420" w:firstLineChars="200" w:firstLine="420"/>
        <w:jc w:val="left"/>
      </w:pPr>
      <w:r>
        <w:rPr>
          <w:rFonts w:hint="eastAsia"/>
        </w:rPr>
        <w:t>cmpl  $0,  (%edi)</w:t>
      </w:r>
    </w:p>
    <w:p w:rsidR="009B5971" w:rsidRDefault="001E1E7D">
      <w:pPr>
        <w:autoSpaceDE w:val="0"/>
        <w:autoSpaceDN w:val="0"/>
        <w:adjustRightInd w:val="0"/>
        <w:ind w:leftChars="200" w:left="420" w:firstLineChars="200" w:firstLine="420"/>
        <w:jc w:val="left"/>
      </w:pPr>
      <w:r>
        <w:rPr>
          <w:rFonts w:hint="eastAsia"/>
        </w:rPr>
        <w:t>jle  LP_NEXT        #</w:t>
      </w:r>
      <w:r>
        <w:rPr>
          <w:rFonts w:eastAsia="新宋体"/>
          <w:color w:val="000000"/>
          <w:kern w:val="0"/>
          <w:szCs w:val="21"/>
        </w:rPr>
        <w:t xml:space="preserve">  </w:t>
      </w:r>
      <w:r>
        <w:rPr>
          <w:rFonts w:eastAsia="新宋体"/>
          <w:color w:val="000000"/>
          <w:kern w:val="0"/>
          <w:szCs w:val="21"/>
        </w:rPr>
        <w:fldChar w:fldCharType="begin"/>
      </w:r>
      <w:r>
        <w:rPr>
          <w:rFonts w:eastAsia="新宋体"/>
          <w:color w:val="000000"/>
          <w:kern w:val="0"/>
          <w:szCs w:val="21"/>
        </w:rPr>
        <w:instrText xml:space="preserve"> </w:instrText>
      </w:r>
      <w:r>
        <w:rPr>
          <w:rFonts w:eastAsia="新宋体" w:hint="eastAsia"/>
          <w:color w:val="000000"/>
          <w:kern w:val="0"/>
          <w:szCs w:val="21"/>
        </w:rPr>
        <w:instrText>= 3 \* GB3</w:instrText>
      </w:r>
      <w:r>
        <w:rPr>
          <w:rFonts w:eastAsia="新宋体"/>
          <w:color w:val="000000"/>
          <w:kern w:val="0"/>
          <w:szCs w:val="21"/>
        </w:rPr>
        <w:instrText xml:space="preserve"> </w:instrText>
      </w:r>
      <w:r>
        <w:rPr>
          <w:rFonts w:eastAsia="新宋体"/>
          <w:color w:val="000000"/>
          <w:kern w:val="0"/>
          <w:szCs w:val="21"/>
        </w:rPr>
        <w:fldChar w:fldCharType="separate"/>
      </w:r>
      <w:r>
        <w:rPr>
          <w:rFonts w:eastAsia="新宋体" w:hint="eastAsia"/>
          <w:color w:val="000000"/>
          <w:kern w:val="0"/>
          <w:szCs w:val="21"/>
        </w:rPr>
        <w:t>③</w:t>
      </w:r>
      <w:r>
        <w:rPr>
          <w:rFonts w:eastAsia="新宋体"/>
          <w:color w:val="000000"/>
          <w:kern w:val="0"/>
          <w:szCs w:val="21"/>
        </w:rPr>
        <w:fldChar w:fldCharType="end"/>
      </w:r>
    </w:p>
    <w:p w:rsidR="009B5971" w:rsidRDefault="001E1E7D">
      <w:pPr>
        <w:autoSpaceDE w:val="0"/>
        <w:autoSpaceDN w:val="0"/>
        <w:adjustRightInd w:val="0"/>
        <w:ind w:leftChars="200" w:left="420" w:firstLineChars="200" w:firstLine="420"/>
        <w:jc w:val="left"/>
      </w:pPr>
      <w:r>
        <w:rPr>
          <w:rFonts w:hint="eastAsia"/>
        </w:rPr>
        <w:t>inc  %eax</w:t>
      </w:r>
    </w:p>
    <w:p w:rsidR="009B5971" w:rsidRDefault="001E1E7D">
      <w:pPr>
        <w:autoSpaceDE w:val="0"/>
        <w:autoSpaceDN w:val="0"/>
        <w:adjustRightInd w:val="0"/>
        <w:ind w:leftChars="200" w:left="420"/>
        <w:jc w:val="left"/>
      </w:pPr>
      <w:r>
        <w:rPr>
          <w:rFonts w:hint="eastAsia"/>
        </w:rPr>
        <w:t>LP_NEXT:</w:t>
      </w:r>
    </w:p>
    <w:p w:rsidR="009B5971" w:rsidRDefault="001E1E7D">
      <w:pPr>
        <w:autoSpaceDE w:val="0"/>
        <w:autoSpaceDN w:val="0"/>
        <w:adjustRightInd w:val="0"/>
        <w:ind w:leftChars="200" w:left="420" w:firstLineChars="200" w:firstLine="420"/>
        <w:jc w:val="left"/>
      </w:pPr>
      <w:r>
        <w:rPr>
          <w:rFonts w:hint="eastAsia"/>
        </w:rPr>
        <w:t>add  $4,  %edi</w:t>
      </w:r>
    </w:p>
    <w:p w:rsidR="009B5971" w:rsidRDefault="001E1E7D">
      <w:pPr>
        <w:autoSpaceDE w:val="0"/>
        <w:autoSpaceDN w:val="0"/>
        <w:adjustRightInd w:val="0"/>
        <w:ind w:leftChars="200" w:left="420" w:firstLineChars="200" w:firstLine="420"/>
        <w:jc w:val="left"/>
      </w:pPr>
      <w:r>
        <w:rPr>
          <w:rFonts w:hint="eastAsia"/>
        </w:rPr>
        <w:lastRenderedPageBreak/>
        <w:t>sub  $1,  %ecx</w:t>
      </w:r>
    </w:p>
    <w:p w:rsidR="009B5971" w:rsidRDefault="001E1E7D">
      <w:pPr>
        <w:autoSpaceDE w:val="0"/>
        <w:autoSpaceDN w:val="0"/>
        <w:adjustRightInd w:val="0"/>
        <w:ind w:leftChars="200" w:left="420" w:firstLineChars="200" w:firstLine="420"/>
        <w:jc w:val="left"/>
      </w:pPr>
      <w:r>
        <w:rPr>
          <w:rFonts w:hint="eastAsia"/>
        </w:rPr>
        <w:t>jne  LP_START</w:t>
      </w:r>
    </w:p>
    <w:p w:rsidR="009B5971" w:rsidRDefault="001E1E7D">
      <w:pPr>
        <w:autoSpaceDE w:val="0"/>
        <w:autoSpaceDN w:val="0"/>
        <w:adjustRightInd w:val="0"/>
        <w:ind w:leftChars="200" w:left="420" w:firstLineChars="200" w:firstLine="420"/>
        <w:jc w:val="left"/>
      </w:pPr>
      <w:r>
        <w:rPr>
          <w:rFonts w:hint="eastAsia"/>
        </w:rPr>
        <w:t>push  %eax</w:t>
      </w:r>
    </w:p>
    <w:p w:rsidR="009B5971" w:rsidRDefault="001E1E7D">
      <w:pPr>
        <w:autoSpaceDE w:val="0"/>
        <w:autoSpaceDN w:val="0"/>
        <w:adjustRightInd w:val="0"/>
        <w:ind w:leftChars="200" w:left="420" w:firstLineChars="200" w:firstLine="420"/>
        <w:jc w:val="left"/>
      </w:pPr>
      <w:r>
        <w:rPr>
          <w:rFonts w:hint="eastAsia"/>
        </w:rPr>
        <w:t>push  $fmt</w:t>
      </w:r>
    </w:p>
    <w:p w:rsidR="009B5971" w:rsidRDefault="001E1E7D">
      <w:pPr>
        <w:autoSpaceDE w:val="0"/>
        <w:autoSpaceDN w:val="0"/>
        <w:adjustRightInd w:val="0"/>
        <w:ind w:leftChars="200" w:left="420" w:firstLineChars="200" w:firstLine="420"/>
        <w:jc w:val="left"/>
      </w:pPr>
      <w:r>
        <w:rPr>
          <w:rFonts w:hint="eastAsia"/>
        </w:rPr>
        <w:t>call  printf</w:t>
      </w:r>
    </w:p>
    <w:p w:rsidR="009B5971" w:rsidRDefault="001E1E7D">
      <w:pPr>
        <w:autoSpaceDE w:val="0"/>
        <w:autoSpaceDN w:val="0"/>
        <w:adjustRightInd w:val="0"/>
        <w:ind w:leftChars="200" w:left="420" w:firstLineChars="200" w:firstLine="420"/>
        <w:jc w:val="left"/>
      </w:pPr>
      <w:r>
        <w:rPr>
          <w:rFonts w:hint="eastAsia"/>
        </w:rPr>
        <w:t>mov  $l,  %eax</w:t>
      </w:r>
      <w:r>
        <w:t xml:space="preserve">      </w:t>
      </w:r>
      <w:r>
        <w:rPr>
          <w:rFonts w:hint="eastAsia"/>
          <w:color w:val="000000"/>
          <w:kern w:val="0"/>
          <w:szCs w:val="21"/>
        </w:rPr>
        <w:t xml:space="preserve"># </w:t>
      </w:r>
      <w:r>
        <w:rPr>
          <w:rFonts w:hint="eastAsia"/>
          <w:color w:val="000000"/>
          <w:kern w:val="0"/>
          <w:szCs w:val="21"/>
        </w:rPr>
        <w:t>程序正常退出</w:t>
      </w:r>
    </w:p>
    <w:p w:rsidR="009B5971" w:rsidRDefault="001E1E7D">
      <w:pPr>
        <w:autoSpaceDE w:val="0"/>
        <w:autoSpaceDN w:val="0"/>
        <w:adjustRightInd w:val="0"/>
        <w:ind w:leftChars="200" w:left="420" w:firstLineChars="200" w:firstLine="420"/>
        <w:jc w:val="left"/>
      </w:pPr>
      <w:r>
        <w:rPr>
          <w:rFonts w:hint="eastAsia"/>
        </w:rPr>
        <w:t>mov  $0,  %ebx</w:t>
      </w:r>
    </w:p>
    <w:p w:rsidR="009B5971" w:rsidRDefault="001E1E7D">
      <w:pPr>
        <w:autoSpaceDE w:val="0"/>
        <w:autoSpaceDN w:val="0"/>
        <w:adjustRightInd w:val="0"/>
        <w:ind w:leftChars="200" w:left="420" w:firstLineChars="200" w:firstLine="420"/>
        <w:jc w:val="left"/>
      </w:pPr>
      <w:r>
        <w:rPr>
          <w:rFonts w:hint="eastAsia"/>
        </w:rPr>
        <w:t>int  $0x80</w:t>
      </w:r>
    </w:p>
    <w:p w:rsidR="009B5971" w:rsidRDefault="001E1E7D">
      <w:pPr>
        <w:pStyle w:val="af0"/>
        <w:numPr>
          <w:ilvl w:val="0"/>
          <w:numId w:val="3"/>
        </w:numPr>
        <w:spacing w:line="300" w:lineRule="auto"/>
        <w:ind w:firstLineChars="0"/>
        <w:rPr>
          <w:szCs w:val="21"/>
        </w:rPr>
      </w:pPr>
      <w:r>
        <w:rPr>
          <w:rFonts w:hint="eastAsia"/>
          <w:szCs w:val="21"/>
        </w:rPr>
        <w:t>上述程序的功能是什么？运行后，屏幕上显示的是什么？</w:t>
      </w: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分）</w:t>
      </w:r>
    </w:p>
    <w:p w:rsidR="009B5971" w:rsidRDefault="001E1E7D">
      <w:pPr>
        <w:spacing w:line="300" w:lineRule="auto"/>
        <w:ind w:left="784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统计正数并显示。</w:t>
      </w:r>
      <w:r>
        <w:rPr>
          <w:rFonts w:hint="eastAsia"/>
          <w:color w:val="FF0000"/>
          <w:szCs w:val="21"/>
        </w:rPr>
        <w:t xml:space="preserve"> </w:t>
      </w:r>
      <w:r>
        <w:rPr>
          <w:color w:val="FF0000"/>
          <w:szCs w:val="21"/>
        </w:rPr>
        <w:t>2</w:t>
      </w:r>
    </w:p>
    <w:p w:rsidR="009B5971" w:rsidRDefault="001E1E7D">
      <w:pPr>
        <w:pStyle w:val="af0"/>
        <w:numPr>
          <w:ilvl w:val="0"/>
          <w:numId w:val="3"/>
        </w:numPr>
        <w:spacing w:line="300" w:lineRule="auto"/>
        <w:ind w:firstLineChars="0"/>
        <w:rPr>
          <w:b/>
          <w:bCs/>
          <w:szCs w:val="21"/>
        </w:rPr>
      </w:pPr>
      <w:r>
        <w:rPr>
          <w:rFonts w:hint="eastAsia"/>
          <w:szCs w:val="21"/>
        </w:rPr>
        <w:t>若将</w:t>
      </w:r>
      <w:r>
        <w:rPr>
          <w:rFonts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③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处的语句改为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“</w:t>
      </w:r>
      <w:r>
        <w:rPr>
          <w:rFonts w:ascii="宋体" w:hAnsi="宋体" w:hint="eastAsia"/>
          <w:szCs w:val="21"/>
        </w:rPr>
        <w:t>j</w:t>
      </w:r>
      <w:r>
        <w:rPr>
          <w:rFonts w:ascii="宋体" w:hAnsi="宋体"/>
          <w:szCs w:val="21"/>
        </w:rPr>
        <w:t>b</w:t>
      </w:r>
      <w:r>
        <w:rPr>
          <w:rFonts w:ascii="宋体" w:hAnsi="宋体" w:hint="eastAsia"/>
          <w:szCs w:val="21"/>
        </w:rPr>
        <w:t>e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L</w:t>
      </w:r>
      <w:r>
        <w:rPr>
          <w:rFonts w:ascii="宋体" w:hAnsi="宋体"/>
          <w:szCs w:val="21"/>
        </w:rPr>
        <w:t>P_NEXT</w:t>
      </w:r>
      <w:r>
        <w:rPr>
          <w:rFonts w:ascii="宋体" w:hAnsi="宋体" w:hint="eastAsia"/>
          <w:szCs w:val="21"/>
        </w:rPr>
        <w:t>”</w:t>
      </w:r>
      <w:r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程序运行的结果是什么</w:t>
      </w:r>
      <w:r>
        <w:rPr>
          <w:rFonts w:hint="eastAsia"/>
          <w:szCs w:val="21"/>
        </w:rPr>
        <w:t>？</w:t>
      </w:r>
      <w:r>
        <w:rPr>
          <w:rFonts w:hint="eastAsia"/>
          <w:szCs w:val="21"/>
        </w:rPr>
        <w:t>(</w:t>
      </w:r>
      <w:r>
        <w:rPr>
          <w:szCs w:val="21"/>
        </w:rPr>
        <w:t>2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)</w:t>
      </w:r>
    </w:p>
    <w:p w:rsidR="009B5971" w:rsidRDefault="001E1E7D">
      <w:pPr>
        <w:pStyle w:val="af0"/>
        <w:spacing w:line="300" w:lineRule="auto"/>
        <w:ind w:left="784" w:firstLineChars="100" w:firstLine="21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显示</w:t>
      </w:r>
      <w:r>
        <w:rPr>
          <w:rFonts w:hint="eastAsia"/>
          <w:color w:val="FF0000"/>
          <w:szCs w:val="21"/>
        </w:rPr>
        <w:t xml:space="preserve">  </w:t>
      </w:r>
      <w:r>
        <w:rPr>
          <w:color w:val="FF0000"/>
          <w:szCs w:val="21"/>
        </w:rPr>
        <w:t xml:space="preserve">5 </w:t>
      </w:r>
      <w:r>
        <w:rPr>
          <w:rFonts w:hint="eastAsia"/>
          <w:color w:val="FF0000"/>
          <w:szCs w:val="21"/>
        </w:rPr>
        <w:t>，（所有的无符号数都不会低于等于</w:t>
      </w:r>
      <w:r>
        <w:rPr>
          <w:rFonts w:hint="eastAsia"/>
          <w:color w:val="FF0000"/>
          <w:szCs w:val="21"/>
        </w:rPr>
        <w:t xml:space="preserve"> </w:t>
      </w:r>
      <w:r>
        <w:rPr>
          <w:color w:val="FF0000"/>
          <w:szCs w:val="21"/>
        </w:rPr>
        <w:t>0</w:t>
      </w:r>
      <w:r>
        <w:rPr>
          <w:rFonts w:hint="eastAsia"/>
          <w:color w:val="FF0000"/>
          <w:szCs w:val="21"/>
        </w:rPr>
        <w:t>）</w:t>
      </w:r>
    </w:p>
    <w:p w:rsidR="009B5971" w:rsidRDefault="009B5971">
      <w:pPr>
        <w:pStyle w:val="af0"/>
        <w:spacing w:line="300" w:lineRule="auto"/>
        <w:ind w:left="360" w:firstLineChars="0" w:firstLine="0"/>
        <w:rPr>
          <w:b/>
          <w:bCs/>
          <w:szCs w:val="21"/>
        </w:rPr>
      </w:pPr>
    </w:p>
    <w:p w:rsidR="009B5971" w:rsidRDefault="001E1E7D">
      <w:pPr>
        <w:numPr>
          <w:ilvl w:val="0"/>
          <w:numId w:val="3"/>
        </w:numPr>
        <w:spacing w:line="300" w:lineRule="auto"/>
        <w:rPr>
          <w:b/>
          <w:bCs/>
          <w:szCs w:val="21"/>
        </w:rPr>
      </w:pPr>
      <w:r>
        <w:rPr>
          <w:rFonts w:hint="eastAsia"/>
          <w:szCs w:val="21"/>
        </w:rPr>
        <w:t>若标号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LP_START </w:t>
      </w:r>
      <w:r>
        <w:rPr>
          <w:rFonts w:hint="eastAsia"/>
          <w:szCs w:val="21"/>
        </w:rPr>
        <w:t>写到</w:t>
      </w:r>
      <w:r>
        <w:rPr>
          <w:rFonts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②处语句前，程序运行的结果是什么</w:t>
      </w:r>
      <w:r>
        <w:rPr>
          <w:rFonts w:hint="eastAsia"/>
          <w:szCs w:val="21"/>
        </w:rPr>
        <w:t>？为什么？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分）</w:t>
      </w:r>
    </w:p>
    <w:p w:rsidR="009B5971" w:rsidRDefault="001E1E7D">
      <w:pPr>
        <w:pStyle w:val="af0"/>
        <w:spacing w:line="300" w:lineRule="auto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>
        <w:rPr>
          <w:rFonts w:hint="eastAsia"/>
          <w:color w:val="FF0000"/>
          <w:szCs w:val="21"/>
        </w:rPr>
        <w:t>显示</w:t>
      </w:r>
      <w:r>
        <w:rPr>
          <w:rFonts w:hint="eastAsia"/>
          <w:color w:val="FF0000"/>
          <w:szCs w:val="21"/>
        </w:rPr>
        <w:t xml:space="preserve">  </w:t>
      </w:r>
      <w:r>
        <w:rPr>
          <w:color w:val="FF0000"/>
          <w:szCs w:val="21"/>
        </w:rPr>
        <w:t>0</w:t>
      </w:r>
      <w:r>
        <w:rPr>
          <w:rFonts w:hint="eastAsia"/>
          <w:color w:val="FF0000"/>
          <w:szCs w:val="21"/>
        </w:rPr>
        <w:t>；循环时，每次</w:t>
      </w:r>
      <w:r>
        <w:rPr>
          <w:rFonts w:hint="eastAsia"/>
          <w:color w:val="FF0000"/>
          <w:szCs w:val="21"/>
        </w:rPr>
        <w:t xml:space="preserve"> </w:t>
      </w:r>
      <w:r>
        <w:rPr>
          <w:color w:val="FF0000"/>
          <w:szCs w:val="21"/>
        </w:rPr>
        <w:t xml:space="preserve">edi </w:t>
      </w:r>
      <w:r>
        <w:rPr>
          <w:rFonts w:hint="eastAsia"/>
          <w:color w:val="FF0000"/>
          <w:szCs w:val="21"/>
        </w:rPr>
        <w:t>都要指向</w:t>
      </w:r>
      <w:r>
        <w:rPr>
          <w:rFonts w:hint="eastAsia"/>
          <w:color w:val="FF0000"/>
          <w:szCs w:val="21"/>
        </w:rPr>
        <w:t xml:space="preserve"> </w:t>
      </w:r>
      <w:r>
        <w:rPr>
          <w:color w:val="FF0000"/>
          <w:szCs w:val="21"/>
        </w:rPr>
        <w:t xml:space="preserve">buf </w:t>
      </w:r>
      <w:r>
        <w:rPr>
          <w:rFonts w:hint="eastAsia"/>
          <w:color w:val="FF0000"/>
          <w:szCs w:val="21"/>
        </w:rPr>
        <w:t>的开头元素，该元素</w:t>
      </w:r>
      <w:r>
        <w:rPr>
          <w:rFonts w:hint="eastAsia"/>
          <w:color w:val="FF0000"/>
          <w:szCs w:val="21"/>
        </w:rPr>
        <w:t xml:space="preserve"> </w:t>
      </w:r>
      <w:r>
        <w:rPr>
          <w:color w:val="FF0000"/>
          <w:szCs w:val="21"/>
        </w:rPr>
        <w:t>&lt;0</w:t>
      </w:r>
      <w:r>
        <w:rPr>
          <w:rFonts w:hint="eastAsia"/>
          <w:color w:val="FF0000"/>
          <w:szCs w:val="21"/>
        </w:rPr>
        <w:t>。</w:t>
      </w:r>
    </w:p>
    <w:p w:rsidR="009B5971" w:rsidRDefault="001E1E7D">
      <w:pPr>
        <w:numPr>
          <w:ilvl w:val="0"/>
          <w:numId w:val="3"/>
        </w:numPr>
        <w:spacing w:line="300" w:lineRule="auto"/>
        <w:rPr>
          <w:b/>
          <w:bCs/>
          <w:szCs w:val="21"/>
        </w:rPr>
      </w:pPr>
      <w:r>
        <w:rPr>
          <w:rFonts w:hint="eastAsia"/>
          <w:szCs w:val="21"/>
        </w:rPr>
        <w:t>若标号</w:t>
      </w:r>
      <w:r>
        <w:rPr>
          <w:rFonts w:hint="eastAsia"/>
          <w:szCs w:val="21"/>
        </w:rPr>
        <w:t xml:space="preserve">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1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szCs w:val="21"/>
        </w:rPr>
        <w:t>①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>处语句写到标号</w:t>
      </w:r>
      <w:r>
        <w:rPr>
          <w:rFonts w:ascii="宋体" w:hAnsi="宋体"/>
          <w:szCs w:val="21"/>
        </w:rPr>
        <w:t>LP_START</w:t>
      </w:r>
      <w:r>
        <w:rPr>
          <w:rFonts w:ascii="宋体" w:hAnsi="宋体" w:hint="eastAsia"/>
          <w:szCs w:val="21"/>
        </w:rPr>
        <w:t>之后，程序运行会出现什么现象</w:t>
      </w:r>
      <w:r>
        <w:rPr>
          <w:rFonts w:hint="eastAsia"/>
          <w:szCs w:val="21"/>
        </w:rPr>
        <w:t>？为什么？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分）</w:t>
      </w:r>
    </w:p>
    <w:p w:rsidR="009B5971" w:rsidRDefault="001E1E7D">
      <w:pPr>
        <w:pStyle w:val="af0"/>
        <w:spacing w:line="300" w:lineRule="auto"/>
        <w:ind w:left="784" w:firstLineChars="0" w:firstLine="0"/>
        <w:rPr>
          <w:rFonts w:eastAsia="新宋体"/>
          <w:color w:val="000000"/>
          <w:kern w:val="0"/>
          <w:szCs w:val="21"/>
        </w:rPr>
      </w:pPr>
      <w:r>
        <w:rPr>
          <w:rFonts w:ascii="宋体" w:hAnsi="宋体"/>
          <w:szCs w:val="21"/>
        </w:rPr>
        <w:t>LP_START</w:t>
      </w:r>
      <w:r>
        <w:rPr>
          <w:rFonts w:ascii="宋体" w:hAnsi="宋体" w:hint="eastAsia"/>
          <w:szCs w:val="21"/>
        </w:rPr>
        <w:t>:</w:t>
      </w:r>
      <w:r>
        <w:rPr>
          <w:rFonts w:ascii="宋体" w:hAnsi="宋体"/>
          <w:szCs w:val="21"/>
        </w:rPr>
        <w:t xml:space="preserve"> </w:t>
      </w:r>
      <w:r>
        <w:rPr>
          <w:rFonts w:eastAsia="新宋体"/>
          <w:color w:val="000000"/>
          <w:kern w:val="0"/>
          <w:szCs w:val="21"/>
        </w:rPr>
        <w:t xml:space="preserve">mov </w:t>
      </w:r>
      <w:r>
        <w:rPr>
          <w:rFonts w:eastAsia="新宋体" w:hint="eastAsia"/>
          <w:color w:val="000000"/>
          <w:kern w:val="0"/>
          <w:szCs w:val="21"/>
        </w:rPr>
        <w:t xml:space="preserve"> $len,  %</w:t>
      </w:r>
      <w:r>
        <w:rPr>
          <w:rFonts w:eastAsia="新宋体"/>
          <w:color w:val="000000"/>
          <w:kern w:val="0"/>
          <w:szCs w:val="21"/>
        </w:rPr>
        <w:t xml:space="preserve">ecx   </w:t>
      </w:r>
    </w:p>
    <w:p w:rsidR="009B5971" w:rsidRDefault="001E1E7D">
      <w:pPr>
        <w:autoSpaceDE w:val="0"/>
        <w:autoSpaceDN w:val="0"/>
        <w:adjustRightInd w:val="0"/>
        <w:ind w:leftChars="400" w:left="840"/>
        <w:jc w:val="left"/>
        <w:rPr>
          <w:b/>
          <w:bCs/>
          <w:szCs w:val="21"/>
        </w:rPr>
      </w:pPr>
      <w:r>
        <w:rPr>
          <w:rFonts w:eastAsia="新宋体"/>
          <w:color w:val="000000"/>
          <w:kern w:val="0"/>
          <w:szCs w:val="21"/>
        </w:rPr>
        <w:t>cmp</w:t>
      </w:r>
      <w:r>
        <w:rPr>
          <w:rFonts w:eastAsia="新宋体" w:hint="eastAsia"/>
          <w:color w:val="000000"/>
          <w:kern w:val="0"/>
          <w:szCs w:val="21"/>
        </w:rPr>
        <w:t>l</w:t>
      </w:r>
      <w:r>
        <w:rPr>
          <w:rFonts w:eastAsia="新宋体"/>
          <w:color w:val="000000"/>
          <w:kern w:val="0"/>
          <w:szCs w:val="21"/>
        </w:rPr>
        <w:t xml:space="preserve">  </w:t>
      </w:r>
      <w:r>
        <w:rPr>
          <w:rFonts w:eastAsia="新宋体" w:hint="eastAsia"/>
          <w:color w:val="000000"/>
          <w:kern w:val="0"/>
          <w:szCs w:val="21"/>
        </w:rPr>
        <w:t>$0,  (%</w:t>
      </w:r>
      <w:r>
        <w:rPr>
          <w:rFonts w:eastAsia="新宋体"/>
          <w:color w:val="000000"/>
          <w:kern w:val="0"/>
          <w:szCs w:val="21"/>
        </w:rPr>
        <w:t>edi</w:t>
      </w:r>
      <w:r>
        <w:rPr>
          <w:rFonts w:eastAsia="新宋体" w:hint="eastAsia"/>
          <w:color w:val="000000"/>
          <w:kern w:val="0"/>
          <w:szCs w:val="21"/>
        </w:rPr>
        <w:t>)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……</w:t>
      </w:r>
      <w:r>
        <w:rPr>
          <w:b/>
          <w:bCs/>
          <w:szCs w:val="21"/>
        </w:rPr>
        <w:t xml:space="preserve"> </w:t>
      </w:r>
    </w:p>
    <w:p w:rsidR="009B5971" w:rsidRDefault="001E1E7D">
      <w:pPr>
        <w:autoSpaceDE w:val="0"/>
        <w:autoSpaceDN w:val="0"/>
        <w:adjustRightInd w:val="0"/>
        <w:ind w:leftChars="400" w:left="840"/>
        <w:jc w:val="left"/>
        <w:rPr>
          <w:color w:val="FF0000"/>
          <w:szCs w:val="21"/>
        </w:rPr>
      </w:pPr>
      <w:r>
        <w:rPr>
          <w:b/>
          <w:bCs/>
          <w:szCs w:val="21"/>
        </w:rPr>
        <w:br/>
      </w:r>
      <w:r>
        <w:rPr>
          <w:rFonts w:hint="eastAsia"/>
          <w:color w:val="FF0000"/>
          <w:szCs w:val="21"/>
        </w:rPr>
        <w:t>表面上看是死循环，循环计数器每循环一次都复原了。但是程序运行结果是出现访问异常，因为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操作数的地址指针</w:t>
      </w:r>
      <w:r>
        <w:rPr>
          <w:rFonts w:hint="eastAsia"/>
          <w:color w:val="FF0000"/>
          <w:szCs w:val="21"/>
        </w:rPr>
        <w:t xml:space="preserve"> </w:t>
      </w:r>
      <w:r>
        <w:rPr>
          <w:color w:val="FF0000"/>
          <w:szCs w:val="21"/>
        </w:rPr>
        <w:t xml:space="preserve">edi </w:t>
      </w:r>
      <w:r>
        <w:rPr>
          <w:rFonts w:hint="eastAsia"/>
          <w:color w:val="FF0000"/>
          <w:szCs w:val="21"/>
        </w:rPr>
        <w:t>在不断增加，循环一定次数后，会超出程序的空间范围，执行</w:t>
      </w:r>
      <w:r>
        <w:rPr>
          <w:rFonts w:hint="eastAsia"/>
          <w:color w:val="FF0000"/>
          <w:szCs w:val="21"/>
        </w:rPr>
        <w:t xml:space="preserve"> cmpl  $0,  (%edi)</w:t>
      </w:r>
      <w:r>
        <w:rPr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就会引发异常。</w:t>
      </w:r>
    </w:p>
    <w:p w:rsidR="009B5971" w:rsidRDefault="009B5971">
      <w:pPr>
        <w:pStyle w:val="af0"/>
        <w:spacing w:line="300" w:lineRule="auto"/>
        <w:ind w:left="784" w:firstLineChars="500" w:firstLine="1054"/>
        <w:rPr>
          <w:b/>
          <w:bCs/>
          <w:szCs w:val="21"/>
        </w:rPr>
      </w:pPr>
    </w:p>
    <w:p w:rsidR="009B5971" w:rsidRDefault="009B5971">
      <w:pPr>
        <w:pStyle w:val="af0"/>
        <w:spacing w:line="300" w:lineRule="auto"/>
        <w:ind w:left="784" w:firstLineChars="500" w:firstLine="1054"/>
        <w:rPr>
          <w:b/>
          <w:bCs/>
          <w:szCs w:val="21"/>
        </w:rPr>
      </w:pPr>
    </w:p>
    <w:p w:rsidR="009B5971" w:rsidRDefault="001E1E7D">
      <w:pPr>
        <w:spacing w:line="288" w:lineRule="auto"/>
        <w:ind w:firstLineChars="200" w:firstLine="422"/>
        <w:rPr>
          <w:rFonts w:ascii="宋体" w:hAnsi="宋体"/>
          <w:b/>
          <w:bCs/>
          <w:szCs w:val="21"/>
          <w:lang w:val="it-IT"/>
        </w:rPr>
      </w:pPr>
      <w:r>
        <w:rPr>
          <w:rFonts w:ascii="宋体" w:hAnsi="宋体" w:hint="eastAsia"/>
          <w:b/>
          <w:bCs/>
          <w:szCs w:val="21"/>
          <w:lang w:val="it-IT"/>
        </w:rPr>
        <w:t>2</w:t>
      </w:r>
      <w:r>
        <w:rPr>
          <w:rFonts w:ascii="宋体" w:hAnsi="宋体"/>
          <w:b/>
          <w:bCs/>
          <w:szCs w:val="21"/>
          <w:lang w:val="it-IT"/>
        </w:rPr>
        <w:t xml:space="preserve">. </w:t>
      </w:r>
      <w:r>
        <w:rPr>
          <w:rFonts w:ascii="宋体" w:hAnsi="宋体" w:hint="eastAsia"/>
          <w:b/>
          <w:bCs/>
          <w:szCs w:val="21"/>
          <w:lang w:val="it-IT"/>
        </w:rPr>
        <w:t>程序填空（</w:t>
      </w:r>
      <w:r>
        <w:rPr>
          <w:rFonts w:ascii="宋体" w:hAnsi="宋体" w:hint="eastAsia"/>
          <w:b/>
          <w:bCs/>
          <w:szCs w:val="21"/>
          <w:lang w:val="it-IT"/>
        </w:rPr>
        <w:t>1</w:t>
      </w:r>
      <w:r>
        <w:rPr>
          <w:rFonts w:ascii="宋体" w:hAnsi="宋体"/>
          <w:b/>
          <w:bCs/>
          <w:szCs w:val="21"/>
          <w:lang w:val="it-IT"/>
        </w:rPr>
        <w:t>0</w:t>
      </w:r>
      <w:r>
        <w:rPr>
          <w:rFonts w:ascii="宋体" w:hAnsi="宋体" w:hint="eastAsia"/>
          <w:b/>
          <w:bCs/>
          <w:szCs w:val="21"/>
          <w:lang w:val="it-IT"/>
        </w:rPr>
        <w:t>分，每空</w:t>
      </w:r>
      <w:r>
        <w:rPr>
          <w:rFonts w:ascii="宋体" w:hAnsi="宋体" w:hint="eastAsia"/>
          <w:b/>
          <w:bCs/>
          <w:szCs w:val="21"/>
          <w:lang w:val="it-IT"/>
        </w:rPr>
        <w:t xml:space="preserve"> </w:t>
      </w:r>
      <w:r>
        <w:rPr>
          <w:rFonts w:ascii="宋体" w:hAnsi="宋体"/>
          <w:b/>
          <w:bCs/>
          <w:szCs w:val="21"/>
          <w:lang w:val="it-IT"/>
        </w:rPr>
        <w:t>1</w:t>
      </w:r>
      <w:r>
        <w:rPr>
          <w:rFonts w:ascii="宋体" w:hAnsi="宋体" w:hint="eastAsia"/>
          <w:b/>
          <w:bCs/>
          <w:szCs w:val="21"/>
          <w:lang w:val="it-IT"/>
        </w:rPr>
        <w:t>分）</w:t>
      </w:r>
    </w:p>
    <w:p w:rsidR="009B5971" w:rsidRDefault="001E1E7D">
      <w:pPr>
        <w:spacing w:line="288" w:lineRule="auto"/>
        <w:ind w:firstLineChars="200" w:firstLine="420"/>
        <w:rPr>
          <w:szCs w:val="21"/>
        </w:rPr>
      </w:pPr>
      <w:r>
        <w:rPr>
          <w:rFonts w:ascii="宋体" w:hAnsi="宋体" w:hint="eastAsia"/>
          <w:szCs w:val="21"/>
          <w:lang w:val="it-IT"/>
        </w:rPr>
        <w:t>将一个以</w:t>
      </w:r>
      <w:r>
        <w:rPr>
          <w:rFonts w:ascii="宋体" w:hAnsi="宋体" w:hint="eastAsia"/>
          <w:szCs w:val="21"/>
          <w:lang w:val="it-IT"/>
        </w:rPr>
        <w:t>0</w:t>
      </w:r>
      <w:r>
        <w:rPr>
          <w:rFonts w:ascii="宋体" w:hAnsi="宋体" w:hint="eastAsia"/>
          <w:szCs w:val="21"/>
          <w:lang w:val="it-IT"/>
        </w:rPr>
        <w:t>结束的字符串中所有的小写字母转换为对应的大写字母，并将转换后的字符串、以及修改的字母个数输出</w:t>
      </w:r>
      <w:r>
        <w:rPr>
          <w:rFonts w:hint="eastAsia"/>
          <w:szCs w:val="21"/>
        </w:rPr>
        <w:t>。</w:t>
      </w:r>
    </w:p>
    <w:p w:rsidR="009B5971" w:rsidRDefault="001E1E7D">
      <w:pPr>
        <w:pStyle w:val="11"/>
        <w:spacing w:line="336" w:lineRule="auto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.</w:t>
      </w:r>
      <w:r>
        <w:rPr>
          <w:rFonts w:hint="eastAsia"/>
          <w:color w:val="000000"/>
          <w:kern w:val="0"/>
          <w:szCs w:val="21"/>
        </w:rPr>
        <w:t>section  .</w:t>
      </w:r>
      <w:r>
        <w:rPr>
          <w:color w:val="000000"/>
          <w:kern w:val="0"/>
          <w:szCs w:val="21"/>
        </w:rPr>
        <w:t>data</w:t>
      </w:r>
    </w:p>
    <w:p w:rsidR="009B5971" w:rsidRDefault="001E1E7D">
      <w:pPr>
        <w:pStyle w:val="11"/>
        <w:spacing w:line="336" w:lineRule="auto"/>
        <w:ind w:left="784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ab/>
        <w:t>fmt</w:t>
      </w:r>
      <w:r>
        <w:rPr>
          <w:rFonts w:hint="eastAsia"/>
          <w:color w:val="000000"/>
          <w:kern w:val="0"/>
          <w:szCs w:val="21"/>
        </w:rPr>
        <w:t>:</w:t>
      </w:r>
      <w:r>
        <w:rPr>
          <w:color w:val="000000"/>
          <w:kern w:val="0"/>
          <w:szCs w:val="21"/>
        </w:rPr>
        <w:t xml:space="preserve">  </w:t>
      </w:r>
      <w:ins w:id="3" w:author="李海波" w:date="2023-11-16T22:57:00Z">
        <w:r>
          <w:rPr>
            <w:rFonts w:hint="eastAsia"/>
            <w:color w:val="000000"/>
            <w:kern w:val="0"/>
            <w:szCs w:val="21"/>
          </w:rPr>
          <w:t>.</w:t>
        </w:r>
      </w:ins>
      <w:r>
        <w:rPr>
          <w:rFonts w:hint="eastAsia"/>
          <w:color w:val="000000"/>
          <w:kern w:val="0"/>
          <w:szCs w:val="21"/>
        </w:rPr>
        <w:t>ascii</w:t>
      </w:r>
      <w:r>
        <w:rPr>
          <w:color w:val="000000"/>
          <w:kern w:val="0"/>
          <w:szCs w:val="21"/>
        </w:rPr>
        <w:t xml:space="preserve">  "%s  %d</w:t>
      </w:r>
      <w:ins w:id="4" w:author="李海波" w:date="2023-11-16T22:57:00Z">
        <w:r>
          <w:rPr>
            <w:rFonts w:hint="eastAsia"/>
            <w:color w:val="000000"/>
            <w:kern w:val="0"/>
            <w:szCs w:val="21"/>
          </w:rPr>
          <w:t>\n</w:t>
        </w:r>
      </w:ins>
      <w:r>
        <w:rPr>
          <w:rFonts w:hint="eastAsia"/>
          <w:color w:val="000000"/>
          <w:kern w:val="0"/>
          <w:szCs w:val="21"/>
        </w:rPr>
        <w:t>\0</w:t>
      </w:r>
      <w:r>
        <w:rPr>
          <w:color w:val="000000"/>
          <w:kern w:val="0"/>
          <w:szCs w:val="21"/>
        </w:rPr>
        <w:t>"</w:t>
      </w:r>
    </w:p>
    <w:p w:rsidR="009B5971" w:rsidRDefault="001E1E7D">
      <w:pPr>
        <w:pStyle w:val="11"/>
        <w:spacing w:line="336" w:lineRule="auto"/>
        <w:ind w:left="784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ab/>
        <w:t>buf</w:t>
      </w:r>
      <w:r>
        <w:rPr>
          <w:rFonts w:hint="eastAsia"/>
          <w:color w:val="000000"/>
          <w:kern w:val="0"/>
          <w:szCs w:val="21"/>
        </w:rPr>
        <w:t>:</w:t>
      </w:r>
      <w:r>
        <w:rPr>
          <w:color w:val="000000"/>
          <w:kern w:val="0"/>
          <w:szCs w:val="21"/>
        </w:rPr>
        <w:t xml:space="preserve">  </w:t>
      </w:r>
      <w:ins w:id="5" w:author="李海波" w:date="2023-11-16T22:57:00Z">
        <w:r>
          <w:rPr>
            <w:rFonts w:hint="eastAsia"/>
            <w:color w:val="000000"/>
            <w:kern w:val="0"/>
            <w:szCs w:val="21"/>
          </w:rPr>
          <w:t>.</w:t>
        </w:r>
      </w:ins>
      <w:r>
        <w:rPr>
          <w:rFonts w:hint="eastAsia"/>
          <w:color w:val="000000"/>
          <w:kern w:val="0"/>
          <w:szCs w:val="21"/>
        </w:rPr>
        <w:t>ascii</w:t>
      </w:r>
      <w:r>
        <w:rPr>
          <w:color w:val="000000"/>
          <w:kern w:val="0"/>
          <w:szCs w:val="21"/>
        </w:rPr>
        <w:t xml:space="preserve">  "H</w:t>
      </w:r>
      <w:r>
        <w:rPr>
          <w:rFonts w:hint="eastAsia"/>
          <w:color w:val="000000"/>
          <w:kern w:val="0"/>
          <w:szCs w:val="21"/>
        </w:rPr>
        <w:t>e</w:t>
      </w:r>
      <w:r>
        <w:rPr>
          <w:color w:val="000000"/>
          <w:kern w:val="0"/>
          <w:szCs w:val="21"/>
        </w:rPr>
        <w:t xml:space="preserve">llo, 123, </w:t>
      </w:r>
      <w:r>
        <w:rPr>
          <w:color w:val="000000"/>
          <w:kern w:val="0"/>
          <w:szCs w:val="21"/>
        </w:rPr>
        <w:t>Good</w:t>
      </w:r>
      <w:ins w:id="6" w:author="李海波" w:date="2023-11-16T22:57:00Z">
        <w:r>
          <w:rPr>
            <w:rFonts w:hint="eastAsia"/>
            <w:color w:val="000000"/>
            <w:kern w:val="0"/>
            <w:szCs w:val="21"/>
          </w:rPr>
          <w:t>\n</w:t>
        </w:r>
      </w:ins>
      <w:r>
        <w:rPr>
          <w:rFonts w:hint="eastAsia"/>
          <w:color w:val="000000"/>
          <w:kern w:val="0"/>
          <w:szCs w:val="21"/>
        </w:rPr>
        <w:t>_</w:t>
      </w:r>
      <w:r>
        <w:rPr>
          <w:rFonts w:hint="eastAsia"/>
          <w:color w:val="FF0000"/>
          <w:kern w:val="0"/>
          <w:szCs w:val="21"/>
        </w:rPr>
        <w:t>\</w:t>
      </w:r>
      <w:r>
        <w:rPr>
          <w:color w:val="FF0000"/>
          <w:kern w:val="0"/>
          <w:szCs w:val="21"/>
        </w:rPr>
        <w:t>0</w:t>
      </w:r>
      <w:r>
        <w:rPr>
          <w:rFonts w:hint="eastAsia"/>
          <w:color w:val="000000"/>
          <w:kern w:val="0"/>
          <w:szCs w:val="21"/>
        </w:rPr>
        <w:t>___</w:t>
      </w:r>
      <w:r>
        <w:rPr>
          <w:color w:val="000000"/>
          <w:kern w:val="0"/>
          <w:szCs w:val="21"/>
        </w:rPr>
        <w:t>"</w:t>
      </w:r>
    </w:p>
    <w:p w:rsidR="009B5971" w:rsidRDefault="001E1E7D">
      <w:pPr>
        <w:pStyle w:val="11"/>
        <w:spacing w:line="336" w:lineRule="auto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.section  .text</w:t>
      </w:r>
    </w:p>
    <w:p w:rsidR="009B5971" w:rsidRDefault="001E1E7D">
      <w:pPr>
        <w:pStyle w:val="11"/>
        <w:spacing w:line="336" w:lineRule="auto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.global  _start</w:t>
      </w:r>
    </w:p>
    <w:p w:rsidR="009B5971" w:rsidRDefault="001E1E7D">
      <w:pPr>
        <w:pStyle w:val="11"/>
        <w:spacing w:line="336" w:lineRule="auto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_start:</w:t>
      </w:r>
    </w:p>
    <w:p w:rsidR="009B5971" w:rsidRDefault="001E1E7D">
      <w:pPr>
        <w:pStyle w:val="11"/>
        <w:spacing w:line="336" w:lineRule="auto"/>
        <w:ind w:firstLineChars="600" w:firstLine="1260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mov  __</w:t>
      </w:r>
      <w:r>
        <w:rPr>
          <w:color w:val="FF0000"/>
          <w:kern w:val="0"/>
          <w:szCs w:val="21"/>
        </w:rPr>
        <w:t>$0</w:t>
      </w:r>
      <w:r>
        <w:rPr>
          <w:rFonts w:hint="eastAsia"/>
          <w:color w:val="000000"/>
          <w:kern w:val="0"/>
          <w:szCs w:val="21"/>
        </w:rPr>
        <w:t xml:space="preserve">_______,  %esi    # </w:t>
      </w:r>
      <w:r>
        <w:rPr>
          <w:color w:val="000000"/>
          <w:kern w:val="0"/>
          <w:szCs w:val="21"/>
        </w:rPr>
        <w:t xml:space="preserve">esi </w:t>
      </w:r>
      <w:r>
        <w:rPr>
          <w:rFonts w:hint="eastAsia"/>
          <w:color w:val="000000"/>
          <w:kern w:val="0"/>
          <w:szCs w:val="21"/>
        </w:rPr>
        <w:t>存放</w:t>
      </w:r>
      <w:r>
        <w:rPr>
          <w:rFonts w:hint="eastAsia"/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 xml:space="preserve">uf </w:t>
      </w:r>
      <w:r>
        <w:rPr>
          <w:rFonts w:hint="eastAsia"/>
          <w:color w:val="000000"/>
          <w:kern w:val="0"/>
          <w:szCs w:val="21"/>
        </w:rPr>
        <w:t>数组元素的下标</w:t>
      </w:r>
    </w:p>
    <w:p w:rsidR="009B5971" w:rsidRDefault="001E1E7D">
      <w:pPr>
        <w:pStyle w:val="11"/>
        <w:spacing w:line="336" w:lineRule="auto"/>
        <w:ind w:firstLineChars="600" w:firstLine="1260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mov  __</w:t>
      </w:r>
      <w:r>
        <w:rPr>
          <w:color w:val="FF0000"/>
          <w:kern w:val="0"/>
          <w:szCs w:val="21"/>
        </w:rPr>
        <w:t>$0</w:t>
      </w:r>
      <w:r>
        <w:rPr>
          <w:rFonts w:hint="eastAsia"/>
          <w:color w:val="000000"/>
          <w:kern w:val="0"/>
          <w:szCs w:val="21"/>
        </w:rPr>
        <w:t>_______,  %ecx   # e</w:t>
      </w:r>
      <w:r>
        <w:rPr>
          <w:color w:val="000000"/>
          <w:kern w:val="0"/>
          <w:szCs w:val="21"/>
        </w:rPr>
        <w:t xml:space="preserve">cx  </w:t>
      </w:r>
      <w:r>
        <w:rPr>
          <w:rFonts w:hint="eastAsia"/>
          <w:color w:val="000000"/>
          <w:kern w:val="0"/>
          <w:szCs w:val="21"/>
        </w:rPr>
        <w:t>存放修改字母的个数</w:t>
      </w:r>
    </w:p>
    <w:p w:rsidR="009B5971" w:rsidRDefault="001E1E7D">
      <w:pPr>
        <w:pStyle w:val="11"/>
        <w:spacing w:line="336" w:lineRule="auto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begin</w:t>
      </w:r>
      <w:r>
        <w:rPr>
          <w:color w:val="000000"/>
          <w:kern w:val="0"/>
          <w:szCs w:val="21"/>
        </w:rPr>
        <w:t>:</w:t>
      </w:r>
    </w:p>
    <w:p w:rsidR="009B5971" w:rsidRDefault="001E1E7D">
      <w:pPr>
        <w:pStyle w:val="11"/>
        <w:spacing w:line="336" w:lineRule="auto"/>
        <w:ind w:left="784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mov  buf(%esi),  %al</w:t>
      </w:r>
    </w:p>
    <w:p w:rsidR="009B5971" w:rsidRDefault="001E1E7D">
      <w:pPr>
        <w:pStyle w:val="11"/>
        <w:spacing w:line="336" w:lineRule="auto"/>
        <w:ind w:left="784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lastRenderedPageBreak/>
        <w:t>cmp  $0, %al</w:t>
      </w:r>
    </w:p>
    <w:p w:rsidR="009B5971" w:rsidRDefault="001E1E7D">
      <w:pPr>
        <w:pStyle w:val="11"/>
        <w:spacing w:line="336" w:lineRule="auto"/>
        <w:ind w:left="784"/>
        <w:jc w:val="left"/>
        <w:rPr>
          <w:color w:val="000000"/>
          <w:kern w:val="0"/>
          <w:szCs w:val="21"/>
        </w:rPr>
      </w:pPr>
      <w:r>
        <w:rPr>
          <w:color w:val="FF0000"/>
          <w:kern w:val="0"/>
          <w:szCs w:val="21"/>
          <w:u w:val="single"/>
        </w:rPr>
        <w:t>j</w:t>
      </w:r>
      <w:r>
        <w:rPr>
          <w:rFonts w:hint="eastAsia"/>
          <w:color w:val="FF0000"/>
          <w:kern w:val="0"/>
          <w:szCs w:val="21"/>
          <w:u w:val="single"/>
        </w:rPr>
        <w:t>z</w:t>
      </w:r>
      <w:r>
        <w:rPr>
          <w:color w:val="FF0000"/>
          <w:kern w:val="0"/>
          <w:szCs w:val="21"/>
          <w:u w:val="single"/>
        </w:rPr>
        <w:t xml:space="preserve">    over</w:t>
      </w:r>
      <w:r>
        <w:rPr>
          <w:rFonts w:hint="eastAsia"/>
          <w:color w:val="000000"/>
          <w:kern w:val="0"/>
          <w:szCs w:val="21"/>
        </w:rPr>
        <w:t>______________________</w:t>
      </w:r>
    </w:p>
    <w:p w:rsidR="009B5971" w:rsidRDefault="001E1E7D">
      <w:pPr>
        <w:pStyle w:val="11"/>
        <w:spacing w:line="336" w:lineRule="auto"/>
        <w:ind w:left="784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cmp  $</w:t>
      </w:r>
      <w:r>
        <w:rPr>
          <w:color w:val="000000"/>
          <w:kern w:val="0"/>
          <w:szCs w:val="21"/>
        </w:rPr>
        <w:t>‘</w:t>
      </w:r>
      <w:r>
        <w:rPr>
          <w:rFonts w:hint="eastAsia"/>
          <w:color w:val="000000"/>
          <w:kern w:val="0"/>
          <w:szCs w:val="21"/>
        </w:rPr>
        <w:t>a</w:t>
      </w:r>
      <w:r>
        <w:rPr>
          <w:color w:val="000000"/>
          <w:kern w:val="0"/>
          <w:szCs w:val="21"/>
        </w:rPr>
        <w:t>’</w:t>
      </w:r>
      <w:r>
        <w:rPr>
          <w:rFonts w:hint="eastAsia"/>
          <w:color w:val="000000"/>
          <w:kern w:val="0"/>
          <w:szCs w:val="21"/>
        </w:rPr>
        <w:t>,  %al</w:t>
      </w:r>
    </w:p>
    <w:p w:rsidR="009B5971" w:rsidRDefault="001E1E7D">
      <w:pPr>
        <w:pStyle w:val="11"/>
        <w:spacing w:line="336" w:lineRule="auto"/>
        <w:ind w:left="784"/>
        <w:jc w:val="left"/>
        <w:rPr>
          <w:color w:val="000000"/>
          <w:kern w:val="0"/>
          <w:szCs w:val="21"/>
        </w:rPr>
      </w:pPr>
      <w:r>
        <w:rPr>
          <w:color w:val="FF0000"/>
          <w:kern w:val="0"/>
          <w:szCs w:val="21"/>
          <w:u w:val="single"/>
        </w:rPr>
        <w:t>jb   next</w:t>
      </w:r>
      <w:r>
        <w:rPr>
          <w:rFonts w:hint="eastAsia"/>
          <w:color w:val="000000"/>
          <w:kern w:val="0"/>
          <w:szCs w:val="21"/>
        </w:rPr>
        <w:t>______________________</w:t>
      </w:r>
    </w:p>
    <w:p w:rsidR="009B5971" w:rsidRDefault="001E1E7D">
      <w:pPr>
        <w:pStyle w:val="11"/>
        <w:spacing w:line="336" w:lineRule="auto"/>
        <w:ind w:left="784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cmp  $</w:t>
      </w:r>
      <w:r>
        <w:rPr>
          <w:color w:val="000000"/>
          <w:kern w:val="0"/>
          <w:szCs w:val="21"/>
        </w:rPr>
        <w:t>’</w:t>
      </w:r>
      <w:r>
        <w:rPr>
          <w:rFonts w:hint="eastAsia"/>
          <w:color w:val="000000"/>
          <w:kern w:val="0"/>
          <w:szCs w:val="21"/>
        </w:rPr>
        <w:t>z</w:t>
      </w:r>
      <w:r>
        <w:rPr>
          <w:color w:val="000000"/>
          <w:kern w:val="0"/>
          <w:szCs w:val="21"/>
        </w:rPr>
        <w:t>’</w:t>
      </w:r>
      <w:r>
        <w:rPr>
          <w:rFonts w:hint="eastAsia"/>
          <w:color w:val="000000"/>
          <w:kern w:val="0"/>
          <w:szCs w:val="21"/>
        </w:rPr>
        <w:t>,  %al</w:t>
      </w:r>
    </w:p>
    <w:p w:rsidR="009B5971" w:rsidRDefault="001E1E7D">
      <w:pPr>
        <w:pStyle w:val="11"/>
        <w:spacing w:line="336" w:lineRule="auto"/>
        <w:ind w:left="784"/>
        <w:jc w:val="left"/>
        <w:rPr>
          <w:color w:val="000000"/>
          <w:kern w:val="0"/>
          <w:szCs w:val="21"/>
        </w:rPr>
      </w:pPr>
      <w:r>
        <w:rPr>
          <w:color w:val="FF0000"/>
          <w:kern w:val="0"/>
          <w:szCs w:val="21"/>
          <w:u w:val="single"/>
        </w:rPr>
        <w:t>ja    next</w:t>
      </w:r>
      <w:r>
        <w:rPr>
          <w:color w:val="000000"/>
          <w:kern w:val="0"/>
          <w:szCs w:val="21"/>
        </w:rPr>
        <w:t xml:space="preserve"> </w:t>
      </w:r>
      <w:r>
        <w:rPr>
          <w:rFonts w:hint="eastAsia"/>
          <w:color w:val="000000"/>
          <w:kern w:val="0"/>
          <w:szCs w:val="21"/>
        </w:rPr>
        <w:t>______________________</w:t>
      </w:r>
    </w:p>
    <w:p w:rsidR="009B5971" w:rsidRDefault="001E1E7D">
      <w:pPr>
        <w:pStyle w:val="11"/>
        <w:spacing w:line="336" w:lineRule="auto"/>
        <w:ind w:left="784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 xml:space="preserve">add  </w:t>
      </w:r>
      <w:ins w:id="7" w:author="李海波" w:date="2023-11-16T22:57:00Z">
        <w:r>
          <w:rPr>
            <w:rFonts w:hint="eastAsia"/>
            <w:color w:val="000000"/>
            <w:kern w:val="0"/>
            <w:szCs w:val="21"/>
          </w:rPr>
          <w:t>$</w:t>
        </w:r>
      </w:ins>
      <w:r>
        <w:rPr>
          <w:color w:val="FF0000"/>
          <w:kern w:val="0"/>
          <w:szCs w:val="21"/>
          <w:u w:val="single"/>
        </w:rPr>
        <w:t>-0x20</w:t>
      </w:r>
      <w:r>
        <w:rPr>
          <w:rFonts w:hint="eastAsia"/>
          <w:color w:val="000000"/>
          <w:kern w:val="0"/>
          <w:szCs w:val="21"/>
        </w:rPr>
        <w:t>___________,  %al</w:t>
      </w:r>
    </w:p>
    <w:p w:rsidR="009B5971" w:rsidRDefault="001E1E7D">
      <w:pPr>
        <w:pStyle w:val="11"/>
        <w:spacing w:line="336" w:lineRule="auto"/>
        <w:ind w:left="784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 xml:space="preserve">mov  %al,  </w:t>
      </w:r>
      <w:r>
        <w:rPr>
          <w:color w:val="FF0000"/>
          <w:kern w:val="0"/>
          <w:szCs w:val="21"/>
          <w:u w:val="single"/>
        </w:rPr>
        <w:t>buf(%esi)</w:t>
      </w:r>
      <w:r>
        <w:rPr>
          <w:rFonts w:hint="eastAsia"/>
          <w:color w:val="000000"/>
          <w:kern w:val="0"/>
          <w:szCs w:val="21"/>
        </w:rPr>
        <w:t>___________</w:t>
      </w:r>
    </w:p>
    <w:p w:rsidR="009B5971" w:rsidRDefault="001E1E7D">
      <w:pPr>
        <w:pStyle w:val="11"/>
        <w:spacing w:line="336" w:lineRule="auto"/>
        <w:ind w:left="784"/>
        <w:jc w:val="left"/>
        <w:rPr>
          <w:color w:val="000000"/>
          <w:kern w:val="0"/>
          <w:szCs w:val="21"/>
        </w:rPr>
      </w:pPr>
      <w:r>
        <w:rPr>
          <w:color w:val="FF0000"/>
          <w:kern w:val="0"/>
          <w:szCs w:val="21"/>
          <w:u w:val="single"/>
        </w:rPr>
        <w:t>inc  %ecx</w:t>
      </w:r>
      <w:r>
        <w:rPr>
          <w:rFonts w:hint="eastAsia"/>
          <w:color w:val="000000"/>
          <w:kern w:val="0"/>
          <w:szCs w:val="21"/>
        </w:rPr>
        <w:t>_____</w:t>
      </w:r>
      <w:r>
        <w:rPr>
          <w:rFonts w:hint="eastAsia"/>
          <w:color w:val="FF0000"/>
          <w:kern w:val="0"/>
          <w:szCs w:val="21"/>
          <w:u w:val="single"/>
        </w:rPr>
        <w:t>或</w:t>
      </w:r>
      <w:r>
        <w:rPr>
          <w:rFonts w:hint="eastAsia"/>
          <w:color w:val="FF0000"/>
          <w:kern w:val="0"/>
          <w:szCs w:val="21"/>
          <w:u w:val="single"/>
        </w:rPr>
        <w:t xml:space="preserve"> add</w:t>
      </w:r>
      <w:r>
        <w:rPr>
          <w:color w:val="FF0000"/>
          <w:kern w:val="0"/>
          <w:szCs w:val="21"/>
          <w:u w:val="single"/>
        </w:rPr>
        <w:t xml:space="preserve"> </w:t>
      </w:r>
      <w:r>
        <w:rPr>
          <w:rFonts w:hint="eastAsia"/>
          <w:color w:val="FF0000"/>
          <w:kern w:val="0"/>
          <w:szCs w:val="21"/>
          <w:u w:val="single"/>
        </w:rPr>
        <w:t>$</w:t>
      </w:r>
      <w:r>
        <w:rPr>
          <w:color w:val="FF0000"/>
          <w:kern w:val="0"/>
          <w:szCs w:val="21"/>
          <w:u w:val="single"/>
        </w:rPr>
        <w:t>1, %ecx</w:t>
      </w:r>
      <w:r>
        <w:rPr>
          <w:rFonts w:hint="eastAsia"/>
          <w:color w:val="000000"/>
          <w:kern w:val="0"/>
          <w:szCs w:val="21"/>
        </w:rPr>
        <w:t>_________________</w:t>
      </w:r>
    </w:p>
    <w:p w:rsidR="009B5971" w:rsidRDefault="001E1E7D">
      <w:pPr>
        <w:pStyle w:val="11"/>
        <w:spacing w:line="336" w:lineRule="auto"/>
        <w:ind w:left="784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next:</w:t>
      </w:r>
    </w:p>
    <w:p w:rsidR="009B5971" w:rsidRDefault="001E1E7D">
      <w:pPr>
        <w:pStyle w:val="11"/>
        <w:spacing w:line="336" w:lineRule="auto"/>
        <w:ind w:left="784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ab/>
      </w:r>
      <w:r>
        <w:rPr>
          <w:color w:val="FF0000"/>
          <w:kern w:val="0"/>
          <w:szCs w:val="21"/>
          <w:u w:val="single"/>
        </w:rPr>
        <w:t>inc  %esi</w:t>
      </w:r>
      <w:r>
        <w:rPr>
          <w:color w:val="000000"/>
          <w:kern w:val="0"/>
          <w:szCs w:val="21"/>
        </w:rPr>
        <w:t xml:space="preserve">  </w:t>
      </w:r>
      <w:r>
        <w:rPr>
          <w:rFonts w:hint="eastAsia"/>
          <w:color w:val="FF0000"/>
          <w:kern w:val="0"/>
          <w:szCs w:val="21"/>
          <w:u w:val="single"/>
        </w:rPr>
        <w:t>或</w:t>
      </w:r>
      <w:r>
        <w:rPr>
          <w:rFonts w:hint="eastAsia"/>
          <w:color w:val="FF0000"/>
          <w:kern w:val="0"/>
          <w:szCs w:val="21"/>
          <w:u w:val="single"/>
        </w:rPr>
        <w:t xml:space="preserve"> add</w:t>
      </w:r>
      <w:r>
        <w:rPr>
          <w:color w:val="FF0000"/>
          <w:kern w:val="0"/>
          <w:szCs w:val="21"/>
          <w:u w:val="single"/>
        </w:rPr>
        <w:t xml:space="preserve"> </w:t>
      </w:r>
      <w:r>
        <w:rPr>
          <w:rFonts w:hint="eastAsia"/>
          <w:color w:val="FF0000"/>
          <w:kern w:val="0"/>
          <w:szCs w:val="21"/>
          <w:u w:val="single"/>
        </w:rPr>
        <w:t>$</w:t>
      </w:r>
      <w:r>
        <w:rPr>
          <w:color w:val="FF0000"/>
          <w:kern w:val="0"/>
          <w:szCs w:val="21"/>
          <w:u w:val="single"/>
        </w:rPr>
        <w:t>1, %esi</w:t>
      </w:r>
      <w:r>
        <w:rPr>
          <w:color w:val="000000"/>
          <w:kern w:val="0"/>
          <w:szCs w:val="21"/>
        </w:rPr>
        <w:t xml:space="preserve"> ___________________</w:t>
      </w:r>
    </w:p>
    <w:p w:rsidR="009B5971" w:rsidRDefault="001E1E7D">
      <w:pPr>
        <w:pStyle w:val="11"/>
        <w:spacing w:line="336" w:lineRule="auto"/>
        <w:ind w:left="784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ab/>
        <w:t xml:space="preserve">jmp  </w:t>
      </w:r>
      <w:r>
        <w:rPr>
          <w:rFonts w:hint="eastAsia"/>
          <w:color w:val="000000"/>
          <w:kern w:val="0"/>
          <w:szCs w:val="21"/>
        </w:rPr>
        <w:t>begin</w:t>
      </w:r>
      <w:r>
        <w:rPr>
          <w:color w:val="000000"/>
          <w:kern w:val="0"/>
          <w:szCs w:val="21"/>
        </w:rPr>
        <w:t xml:space="preserve"> </w:t>
      </w:r>
    </w:p>
    <w:p w:rsidR="009B5971" w:rsidRDefault="001E1E7D">
      <w:pPr>
        <w:pStyle w:val="11"/>
        <w:spacing w:line="336" w:lineRule="auto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over:</w:t>
      </w:r>
    </w:p>
    <w:p w:rsidR="009B5971" w:rsidRDefault="001E1E7D">
      <w:pPr>
        <w:pStyle w:val="11"/>
        <w:spacing w:line="336" w:lineRule="auto"/>
        <w:ind w:left="784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push</w:t>
      </w:r>
      <w:r>
        <w:rPr>
          <w:rFonts w:hint="eastAsia"/>
          <w:color w:val="000000"/>
          <w:kern w:val="0"/>
          <w:szCs w:val="21"/>
        </w:rPr>
        <w:t xml:space="preserve">  %ecx</w:t>
      </w:r>
    </w:p>
    <w:p w:rsidR="009B5971" w:rsidRDefault="001E1E7D">
      <w:pPr>
        <w:pStyle w:val="11"/>
        <w:spacing w:line="336" w:lineRule="auto"/>
        <w:ind w:left="784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pushl  $buf</w:t>
      </w:r>
    </w:p>
    <w:p w:rsidR="009B5971" w:rsidRDefault="001E1E7D">
      <w:pPr>
        <w:pStyle w:val="11"/>
        <w:spacing w:line="336" w:lineRule="auto"/>
        <w:ind w:left="784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pushl  $fmt</w:t>
      </w:r>
    </w:p>
    <w:p w:rsidR="009B5971" w:rsidRDefault="001E1E7D">
      <w:pPr>
        <w:pStyle w:val="11"/>
        <w:spacing w:line="336" w:lineRule="auto"/>
        <w:ind w:left="784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call  printf</w:t>
      </w:r>
    </w:p>
    <w:p w:rsidR="009B5971" w:rsidRDefault="001E1E7D">
      <w:pPr>
        <w:pStyle w:val="11"/>
        <w:spacing w:line="336" w:lineRule="auto"/>
        <w:ind w:left="784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 xml:space="preserve">mov  $1,  %eax  # </w:t>
      </w:r>
      <w:r>
        <w:rPr>
          <w:rFonts w:hint="eastAsia"/>
          <w:color w:val="000000"/>
          <w:kern w:val="0"/>
          <w:szCs w:val="21"/>
        </w:rPr>
        <w:t>程序正常退出</w:t>
      </w:r>
    </w:p>
    <w:p w:rsidR="009B5971" w:rsidRDefault="001E1E7D">
      <w:pPr>
        <w:pStyle w:val="11"/>
        <w:spacing w:line="336" w:lineRule="auto"/>
        <w:ind w:left="784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mov  $0,  %ebx</w:t>
      </w:r>
    </w:p>
    <w:p w:rsidR="009B5971" w:rsidRDefault="001E1E7D">
      <w:pPr>
        <w:pStyle w:val="11"/>
        <w:spacing w:line="336" w:lineRule="auto"/>
        <w:ind w:left="784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 xml:space="preserve">int  </w:t>
      </w:r>
      <w:ins w:id="8" w:author="李海波" w:date="2023-11-16T22:58:00Z">
        <w:r>
          <w:rPr>
            <w:rFonts w:hint="eastAsia"/>
            <w:color w:val="000000"/>
            <w:kern w:val="0"/>
            <w:szCs w:val="21"/>
          </w:rPr>
          <w:t>$</w:t>
        </w:r>
      </w:ins>
      <w:r>
        <w:rPr>
          <w:rFonts w:hint="eastAsia"/>
          <w:color w:val="000000"/>
          <w:kern w:val="0"/>
          <w:szCs w:val="21"/>
        </w:rPr>
        <w:t>0x80</w:t>
      </w:r>
      <w:del w:id="9" w:author="李海波" w:date="2023-11-16T22:58:00Z">
        <w:r>
          <w:rPr>
            <w:rFonts w:hint="eastAsia"/>
            <w:color w:val="000000"/>
            <w:kern w:val="0"/>
            <w:szCs w:val="21"/>
          </w:rPr>
          <w:delText>h</w:delText>
        </w:r>
      </w:del>
    </w:p>
    <w:p w:rsidR="009B5971" w:rsidRDefault="009B5971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:rsidR="009B5971" w:rsidRDefault="009B5971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9B5971">
        <w:trPr>
          <w:trHeight w:val="464"/>
        </w:trPr>
        <w:tc>
          <w:tcPr>
            <w:tcW w:w="1008" w:type="dxa"/>
            <w:vAlign w:val="center"/>
          </w:tcPr>
          <w:p w:rsidR="009B5971" w:rsidRDefault="001E1E7D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</w:t>
            </w:r>
            <w:r>
              <w:rPr>
                <w:rFonts w:hint="eastAsia"/>
                <w:b/>
                <w:color w:val="000000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:rsidR="009B5971" w:rsidRDefault="009B5971">
            <w:pPr>
              <w:jc w:val="center"/>
              <w:rPr>
                <w:color w:val="000000"/>
                <w:sz w:val="24"/>
              </w:rPr>
            </w:pPr>
          </w:p>
        </w:tc>
      </w:tr>
      <w:tr w:rsidR="009B5971">
        <w:trPr>
          <w:trHeight w:val="441"/>
        </w:trPr>
        <w:tc>
          <w:tcPr>
            <w:tcW w:w="1008" w:type="dxa"/>
            <w:vAlign w:val="center"/>
          </w:tcPr>
          <w:p w:rsidR="009B5971" w:rsidRDefault="001E1E7D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:rsidR="009B5971" w:rsidRDefault="009B5971">
            <w:pPr>
              <w:jc w:val="center"/>
              <w:rPr>
                <w:color w:val="000000"/>
                <w:sz w:val="24"/>
              </w:rPr>
            </w:pPr>
          </w:p>
        </w:tc>
      </w:tr>
    </w:tbl>
    <w:p w:rsidR="009B5971" w:rsidRDefault="001E1E7D">
      <w:pPr>
        <w:pStyle w:val="11"/>
        <w:numPr>
          <w:ilvl w:val="0"/>
          <w:numId w:val="1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b/>
          <w:szCs w:val="21"/>
        </w:rPr>
        <w:t>程序优化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（</w:t>
      </w:r>
      <w:r>
        <w:rPr>
          <w:b/>
          <w:szCs w:val="21"/>
        </w:rPr>
        <w:t>共</w:t>
      </w:r>
      <w:r>
        <w:rPr>
          <w:b/>
          <w:szCs w:val="21"/>
        </w:rPr>
        <w:t>2</w:t>
      </w:r>
      <w:r>
        <w:rPr>
          <w:rFonts w:hint="eastAsia"/>
          <w:b/>
          <w:szCs w:val="21"/>
        </w:rPr>
        <w:t>0</w:t>
      </w:r>
      <w:r>
        <w:rPr>
          <w:b/>
          <w:szCs w:val="21"/>
        </w:rPr>
        <w:t>分）</w:t>
      </w:r>
      <w:r>
        <w:rPr>
          <w:rFonts w:ascii="宋体" w:hAnsi="宋体" w:hint="eastAsia"/>
          <w:b/>
          <w:color w:val="000000" w:themeColor="text1"/>
          <w:szCs w:val="22"/>
        </w:rPr>
        <w:t>。</w:t>
      </w:r>
    </w:p>
    <w:p w:rsidR="009B5971" w:rsidRDefault="009B5971">
      <w:pPr>
        <w:spacing w:line="300" w:lineRule="auto"/>
        <w:ind w:firstLineChars="150" w:firstLine="315"/>
        <w:rPr>
          <w:szCs w:val="21"/>
        </w:rPr>
      </w:pPr>
    </w:p>
    <w:p w:rsidR="009B5971" w:rsidRDefault="009B5971">
      <w:pPr>
        <w:spacing w:line="300" w:lineRule="auto"/>
        <w:ind w:firstLineChars="150" w:firstLine="315"/>
        <w:rPr>
          <w:szCs w:val="21"/>
        </w:rPr>
      </w:pPr>
    </w:p>
    <w:p w:rsidR="009B5971" w:rsidRDefault="001E1E7D">
      <w:pPr>
        <w:pStyle w:val="af0"/>
        <w:numPr>
          <w:ilvl w:val="0"/>
          <w:numId w:val="4"/>
        </w:numPr>
        <w:spacing w:line="300" w:lineRule="auto"/>
        <w:ind w:firstLineChars="0"/>
        <w:rPr>
          <w:szCs w:val="21"/>
        </w:rPr>
      </w:pPr>
      <w:r>
        <w:rPr>
          <w:rFonts w:hint="eastAsia"/>
          <w:szCs w:val="21"/>
        </w:rPr>
        <w:t>对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程序进行编译时，编译器可以做优化工作。请举出</w:t>
      </w:r>
      <w:r>
        <w:rPr>
          <w:szCs w:val="21"/>
        </w:rPr>
        <w:t>5</w:t>
      </w:r>
      <w:r>
        <w:rPr>
          <w:rFonts w:hint="eastAsia"/>
          <w:szCs w:val="21"/>
        </w:rPr>
        <w:t>个不同的优化场景，说明做了什么优化，以及能加快执行速度的原因。</w:t>
      </w:r>
      <w:r>
        <w:rPr>
          <w:rFonts w:hint="eastAsia"/>
          <w:szCs w:val="21"/>
        </w:rPr>
        <w:t xml:space="preserve"> (</w:t>
      </w:r>
      <w:r>
        <w:rPr>
          <w:szCs w:val="21"/>
        </w:rPr>
        <w:t xml:space="preserve">10 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 xml:space="preserve">) </w:t>
      </w:r>
    </w:p>
    <w:p w:rsidR="009B5971" w:rsidRDefault="001E1E7D">
      <w:pPr>
        <w:pStyle w:val="af0"/>
        <w:spacing w:line="300" w:lineRule="auto"/>
        <w:ind w:left="675"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①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访问二维数组时，将列序优先调整为行序优先。二维数组是按行序存放的，在访问数据时，数据会成块地调入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CPU</w:t>
      </w:r>
      <w:r>
        <w:rPr>
          <w:rFonts w:hint="eastAsia"/>
          <w:color w:val="FF0000"/>
          <w:szCs w:val="21"/>
        </w:rPr>
        <w:t>的</w:t>
      </w:r>
      <w:r>
        <w:rPr>
          <w:rFonts w:hint="eastAsia"/>
          <w:color w:val="FF0000"/>
          <w:szCs w:val="21"/>
        </w:rPr>
        <w:t>cache</w:t>
      </w:r>
      <w:r>
        <w:rPr>
          <w:rFonts w:hint="eastAsia"/>
          <w:color w:val="FF0000"/>
          <w:szCs w:val="21"/>
        </w:rPr>
        <w:t>中，行序访问能够提高</w:t>
      </w:r>
      <w:r>
        <w:rPr>
          <w:rFonts w:hint="eastAsia"/>
          <w:color w:val="FF0000"/>
          <w:szCs w:val="21"/>
        </w:rPr>
        <w:t>cache</w:t>
      </w:r>
      <w:r>
        <w:rPr>
          <w:rFonts w:hint="eastAsia"/>
          <w:color w:val="FF0000"/>
          <w:szCs w:val="21"/>
        </w:rPr>
        <w:t>的命中率，避免不停地在内存和</w:t>
      </w:r>
      <w:r>
        <w:rPr>
          <w:rFonts w:hint="eastAsia"/>
          <w:color w:val="FF0000"/>
          <w:szCs w:val="21"/>
        </w:rPr>
        <w:t>cache</w:t>
      </w:r>
      <w:r>
        <w:rPr>
          <w:rFonts w:hint="eastAsia"/>
          <w:color w:val="FF0000"/>
          <w:szCs w:val="21"/>
        </w:rPr>
        <w:t>之间交换数据，从而提高执行速度。</w:t>
      </w:r>
    </w:p>
    <w:p w:rsidR="009B5971" w:rsidRDefault="001E1E7D">
      <w:pPr>
        <w:pStyle w:val="af0"/>
        <w:spacing w:line="300" w:lineRule="auto"/>
        <w:ind w:left="675"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②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用循环访问一维数组时，将循环展开，即变成无循环的语句，或者循环次数少的语句。因为</w:t>
      </w:r>
      <w:r>
        <w:rPr>
          <w:rFonts w:hint="eastAsia"/>
          <w:color w:val="FF0000"/>
          <w:szCs w:val="21"/>
        </w:rPr>
        <w:t>CPU</w:t>
      </w:r>
      <w:r>
        <w:rPr>
          <w:rFonts w:hint="eastAsia"/>
          <w:color w:val="FF0000"/>
          <w:szCs w:val="21"/>
        </w:rPr>
        <w:t>中采用指令流水线的方式，转移指令会导致流水线上的一些指令加工工作被废弃。若是顺序执行指令，则会充分发挥指令流水线的作用，提高速度。</w:t>
      </w:r>
    </w:p>
    <w:p w:rsidR="009B5971" w:rsidRDefault="001E1E7D">
      <w:pPr>
        <w:pStyle w:val="af0"/>
        <w:numPr>
          <w:ilvl w:val="0"/>
          <w:numId w:val="5"/>
        </w:numPr>
        <w:spacing w:line="300" w:lineRule="auto"/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lastRenderedPageBreak/>
        <w:t xml:space="preserve"> </w:t>
      </w:r>
      <w:r>
        <w:rPr>
          <w:rFonts w:hint="eastAsia"/>
          <w:color w:val="FF0000"/>
          <w:szCs w:val="21"/>
        </w:rPr>
        <w:t>分支语句向无分支语句转换，例如使用条件传送指令代替转移指令。原理同②。</w:t>
      </w:r>
      <w:r>
        <w:rPr>
          <w:rFonts w:hint="eastAsia"/>
          <w:color w:val="FF0000"/>
          <w:szCs w:val="21"/>
        </w:rPr>
        <w:t xml:space="preserve"> </w:t>
      </w:r>
    </w:p>
    <w:p w:rsidR="009B5971" w:rsidRDefault="001E1E7D">
      <w:pPr>
        <w:pStyle w:val="af0"/>
        <w:numPr>
          <w:ilvl w:val="0"/>
          <w:numId w:val="5"/>
        </w:numPr>
        <w:spacing w:line="300" w:lineRule="auto"/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用执行快的指令代替执行慢的指令。例如</w:t>
      </w:r>
      <w:r>
        <w:rPr>
          <w:rFonts w:hint="eastAsia"/>
          <w:color w:val="FF0000"/>
          <w:szCs w:val="21"/>
        </w:rPr>
        <w:t xml:space="preserve"> x*2</w:t>
      </w:r>
      <w:r>
        <w:rPr>
          <w:rFonts w:hint="eastAsia"/>
          <w:color w:val="FF0000"/>
          <w:szCs w:val="21"/>
        </w:rPr>
        <w:t>，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用</w:t>
      </w:r>
      <w:r>
        <w:rPr>
          <w:rFonts w:hint="eastAsia"/>
          <w:color w:val="FF0000"/>
          <w:szCs w:val="21"/>
        </w:rPr>
        <w:t xml:space="preserve"> x&lt;&lt;1 </w:t>
      </w:r>
      <w:r>
        <w:rPr>
          <w:rFonts w:hint="eastAsia"/>
          <w:color w:val="FF0000"/>
          <w:szCs w:val="21"/>
        </w:rPr>
        <w:t>来代替。</w:t>
      </w:r>
    </w:p>
    <w:p w:rsidR="009B5971" w:rsidRDefault="001E1E7D">
      <w:pPr>
        <w:pStyle w:val="af0"/>
        <w:numPr>
          <w:ilvl w:val="0"/>
          <w:numId w:val="5"/>
        </w:numPr>
        <w:spacing w:line="300" w:lineRule="auto"/>
        <w:ind w:firstLineChars="0"/>
        <w:rPr>
          <w:color w:val="FF0000"/>
          <w:szCs w:val="21"/>
        </w:rPr>
      </w:pPr>
      <w:r>
        <w:rPr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CPU</w:t>
      </w:r>
      <w:r>
        <w:rPr>
          <w:rFonts w:hint="eastAsia"/>
          <w:color w:val="FF0000"/>
          <w:szCs w:val="21"/>
        </w:rPr>
        <w:t>中的串操作指令、</w:t>
      </w:r>
      <w:r>
        <w:rPr>
          <w:rFonts w:hint="eastAsia"/>
          <w:color w:val="FF0000"/>
          <w:szCs w:val="21"/>
        </w:rPr>
        <w:t xml:space="preserve">SIMD </w:t>
      </w:r>
      <w:r>
        <w:rPr>
          <w:rFonts w:hint="eastAsia"/>
          <w:color w:val="FF0000"/>
          <w:szCs w:val="21"/>
        </w:rPr>
        <w:t>指令，都可以用来加快程序的执行速度。</w:t>
      </w:r>
    </w:p>
    <w:p w:rsidR="009B5971" w:rsidRDefault="001E1E7D">
      <w:pPr>
        <w:pStyle w:val="af0"/>
        <w:numPr>
          <w:ilvl w:val="0"/>
          <w:numId w:val="5"/>
        </w:numPr>
        <w:spacing w:line="300" w:lineRule="auto"/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执行算法的优化，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例如</w:t>
      </w:r>
      <w:r>
        <w:rPr>
          <w:rFonts w:hint="eastAsia"/>
          <w:color w:val="FF0000"/>
          <w:szCs w:val="21"/>
        </w:rPr>
        <w:t xml:space="preserve"> 3*x, </w:t>
      </w:r>
      <w:r>
        <w:rPr>
          <w:rFonts w:hint="eastAsia"/>
          <w:color w:val="FF0000"/>
          <w:szCs w:val="21"/>
        </w:rPr>
        <w:t>可以变成</w:t>
      </w:r>
      <w:r>
        <w:rPr>
          <w:rFonts w:hint="eastAsia"/>
          <w:color w:val="FF0000"/>
          <w:szCs w:val="21"/>
        </w:rPr>
        <w:t xml:space="preserve"> 2*x +x</w:t>
      </w:r>
      <w:r>
        <w:rPr>
          <w:rFonts w:hint="eastAsia"/>
          <w:color w:val="FF0000"/>
          <w:szCs w:val="21"/>
        </w:rPr>
        <w:t>；而</w:t>
      </w:r>
      <w:r>
        <w:rPr>
          <w:rFonts w:hint="eastAsia"/>
          <w:color w:val="FF0000"/>
          <w:szCs w:val="21"/>
        </w:rPr>
        <w:t>2*x</w:t>
      </w:r>
      <w:r>
        <w:rPr>
          <w:rFonts w:hint="eastAsia"/>
          <w:color w:val="FF0000"/>
          <w:szCs w:val="21"/>
        </w:rPr>
        <w:t>又可以使用逻辑左移</w:t>
      </w:r>
      <w:r>
        <w:rPr>
          <w:rFonts w:hint="eastAsia"/>
          <w:color w:val="FF0000"/>
          <w:szCs w:val="21"/>
        </w:rPr>
        <w:t>1</w:t>
      </w:r>
      <w:r>
        <w:rPr>
          <w:rFonts w:hint="eastAsia"/>
          <w:color w:val="FF0000"/>
          <w:szCs w:val="21"/>
        </w:rPr>
        <w:t>位指令来实现。虽然，指令条数变多，但速度会更快；原理就是</w:t>
      </w:r>
      <w:r>
        <w:rPr>
          <w:rFonts w:hint="eastAsia"/>
          <w:color w:val="FF0000"/>
          <w:szCs w:val="21"/>
        </w:rPr>
        <w:t xml:space="preserve">  CPU</w:t>
      </w:r>
      <w:r>
        <w:rPr>
          <w:rFonts w:hint="eastAsia"/>
          <w:color w:val="FF0000"/>
          <w:szCs w:val="21"/>
        </w:rPr>
        <w:t>执行指令的速度不一样，一条慢的指令比几条快的指令耗时更多。</w:t>
      </w:r>
    </w:p>
    <w:p w:rsidR="009B5971" w:rsidRDefault="001E1E7D">
      <w:pPr>
        <w:pStyle w:val="af0"/>
        <w:numPr>
          <w:ilvl w:val="0"/>
          <w:numId w:val="5"/>
        </w:numPr>
        <w:spacing w:line="300" w:lineRule="auto"/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调整指令的执行顺序，避免访存时出现冲突，导致阻塞，提高流水线的使用效率。</w:t>
      </w:r>
    </w:p>
    <w:p w:rsidR="009B5971" w:rsidRDefault="001E1E7D">
      <w:pPr>
        <w:spacing w:line="300" w:lineRule="auto"/>
        <w:ind w:firstLineChars="200"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上述优化是与计算机硬件设备相关的。其他优化包括软件层面的优化，如编译器就可以计算出值的表达式，可以直接得到结果，而不需要生成相应的机器指令序列。</w:t>
      </w:r>
    </w:p>
    <w:p w:rsidR="009B5971" w:rsidRDefault="009B5971">
      <w:pPr>
        <w:pStyle w:val="af0"/>
        <w:spacing w:line="300" w:lineRule="auto"/>
        <w:ind w:left="675" w:firstLineChars="0" w:firstLine="0"/>
        <w:rPr>
          <w:szCs w:val="21"/>
        </w:rPr>
      </w:pPr>
    </w:p>
    <w:p w:rsidR="009B5971" w:rsidRDefault="009B5971">
      <w:pPr>
        <w:pStyle w:val="af0"/>
        <w:spacing w:line="300" w:lineRule="auto"/>
        <w:ind w:left="675" w:firstLineChars="0" w:firstLine="0"/>
        <w:rPr>
          <w:szCs w:val="21"/>
        </w:rPr>
      </w:pPr>
    </w:p>
    <w:p w:rsidR="009B5971" w:rsidRDefault="009B5971">
      <w:pPr>
        <w:pStyle w:val="af0"/>
        <w:spacing w:line="300" w:lineRule="auto"/>
        <w:ind w:left="675" w:firstLineChars="0" w:firstLine="0"/>
        <w:rPr>
          <w:szCs w:val="21"/>
        </w:rPr>
      </w:pPr>
    </w:p>
    <w:p w:rsidR="009B5971" w:rsidRDefault="001E1E7D">
      <w:pPr>
        <w:spacing w:line="300" w:lineRule="auto"/>
        <w:ind w:firstLineChars="150" w:firstLine="315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如下的</w:t>
      </w:r>
      <w:r>
        <w:rPr>
          <w:rFonts w:hint="eastAsia"/>
          <w:szCs w:val="21"/>
        </w:rPr>
        <w:t xml:space="preserve"> C</w:t>
      </w:r>
      <w:r>
        <w:rPr>
          <w:rFonts w:hint="eastAsia"/>
          <w:szCs w:val="21"/>
        </w:rPr>
        <w:t>语言程序段的功能，其编译后调试版本的汇编语言代码如下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注：在反汇编时，勾选显示符号名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>(10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)</w:t>
      </w:r>
    </w:p>
    <w:p w:rsidR="009B5971" w:rsidRDefault="001E1E7D">
      <w:pPr>
        <w:ind w:leftChars="200" w:left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for(i=0;i&lt;5;i++)</w:t>
      </w:r>
      <w:ins w:id="10" w:author="向阳 许" w:date="2023-11-16T11:17:00Z">
        <w:r>
          <w:rPr>
            <w:b/>
            <w:bCs/>
            <w:szCs w:val="21"/>
          </w:rPr>
          <w:t xml:space="preserve"> </w:t>
        </w:r>
      </w:ins>
      <w:r>
        <w:rPr>
          <w:rFonts w:hint="eastAsia"/>
          <w:b/>
          <w:bCs/>
          <w:szCs w:val="21"/>
        </w:rPr>
        <w:t>sum+=array[i]:</w:t>
      </w:r>
    </w:p>
    <w:p w:rsidR="009B5971" w:rsidRDefault="001E1E7D">
      <w:pPr>
        <w:spacing w:line="264" w:lineRule="auto"/>
      </w:pPr>
      <w:r>
        <w:rPr>
          <w:rFonts w:hint="eastAsia"/>
        </w:rPr>
        <w:t>0x080491b8 &lt;+66&gt;:    mov1  $0x0,  -0x28(%ebp)</w:t>
      </w:r>
    </w:p>
    <w:p w:rsidR="009B5971" w:rsidRDefault="001E1E7D">
      <w:pPr>
        <w:spacing w:line="264" w:lineRule="auto"/>
      </w:pPr>
      <w:r>
        <w:rPr>
          <w:rFonts w:hint="eastAsia"/>
        </w:rPr>
        <w:t>0x080491bf &lt;+73&gt;:    jmp  491cf&lt;sm+89&gt;</w:t>
      </w:r>
    </w:p>
    <w:p w:rsidR="009B5971" w:rsidRDefault="001E1E7D">
      <w:pPr>
        <w:spacing w:line="264" w:lineRule="auto"/>
      </w:pPr>
      <w:r>
        <w:rPr>
          <w:rFonts w:hint="eastAsia"/>
        </w:rPr>
        <w:t>0x080491c1 &lt;+75&gt;:    mov  -0x28(%ebp),  %eax</w:t>
      </w:r>
    </w:p>
    <w:p w:rsidR="009B5971" w:rsidRDefault="001E1E7D">
      <w:pPr>
        <w:spacing w:line="264" w:lineRule="auto"/>
      </w:pPr>
      <w:r>
        <w:rPr>
          <w:rFonts w:hint="eastAsia"/>
        </w:rPr>
        <w:t xml:space="preserve">0x080491c4 &lt;+78&gt;:    mov  </w:t>
      </w:r>
      <w:r>
        <w:rPr>
          <w:rFonts w:hint="eastAsia"/>
        </w:rPr>
        <w:t>-0x20(%ebp,%eax,4),  %eax</w:t>
      </w:r>
    </w:p>
    <w:p w:rsidR="009B5971" w:rsidRDefault="001E1E7D">
      <w:pPr>
        <w:spacing w:line="264" w:lineRule="auto"/>
      </w:pPr>
      <w:r>
        <w:rPr>
          <w:rFonts w:hint="eastAsia"/>
        </w:rPr>
        <w:t>0x080491c8 &lt;+82&gt;:    add   %eax,  -0x24(%ebp)</w:t>
      </w:r>
    </w:p>
    <w:p w:rsidR="009B5971" w:rsidRDefault="001E1E7D">
      <w:pPr>
        <w:spacing w:line="264" w:lineRule="auto"/>
      </w:pPr>
      <w:r>
        <w:rPr>
          <w:rFonts w:hint="eastAsia"/>
        </w:rPr>
        <w:t>0x080491cb &lt;+85&gt;:    addl  $0x1,  -0x28(%ebp)</w:t>
      </w:r>
    </w:p>
    <w:p w:rsidR="009B5971" w:rsidRDefault="001E1E7D">
      <w:pPr>
        <w:spacing w:line="264" w:lineRule="auto"/>
      </w:pPr>
      <w:r>
        <w:rPr>
          <w:rFonts w:hint="eastAsia"/>
        </w:rPr>
        <w:t>0x080491cf &lt;+89&gt;:    cmp1  $0x4,  -0x28(%ebp)</w:t>
      </w:r>
    </w:p>
    <w:p w:rsidR="009B5971" w:rsidRDefault="001E1E7D">
      <w:pPr>
        <w:spacing w:line="264" w:lineRule="auto"/>
      </w:pPr>
      <w:r>
        <w:rPr>
          <w:rFonts w:hint="eastAsia"/>
        </w:rPr>
        <w:t>0x080491d3 &lt;+93&gt;:    jle  0x80491c1 &lt;sum+75&gt;</w:t>
      </w:r>
    </w:p>
    <w:p w:rsidR="009B5971" w:rsidRDefault="001E1E7D">
      <w:pPr>
        <w:spacing w:line="264" w:lineRule="auto"/>
        <w:rPr>
          <w:szCs w:val="21"/>
        </w:rPr>
      </w:pPr>
      <w:r>
        <w:rPr>
          <w:color w:val="000000"/>
          <w:szCs w:val="21"/>
        </w:rPr>
        <w:t xml:space="preserve">(1) </w:t>
      </w:r>
      <w:r>
        <w:rPr>
          <w:rFonts w:hint="eastAsia"/>
          <w:color w:val="000000"/>
          <w:szCs w:val="21"/>
        </w:rPr>
        <w:t>指出该段程序执行效率不高的原因。（</w:t>
      </w:r>
      <w:r>
        <w:rPr>
          <w:rFonts w:hint="eastAsia"/>
          <w:color w:val="000000"/>
          <w:szCs w:val="21"/>
        </w:rPr>
        <w:t>4</w:t>
      </w:r>
      <w:r>
        <w:rPr>
          <w:rFonts w:hint="eastAsia"/>
          <w:color w:val="000000"/>
          <w:szCs w:val="21"/>
        </w:rPr>
        <w:t>分）</w:t>
      </w:r>
    </w:p>
    <w:p w:rsidR="009B5971" w:rsidRDefault="001E1E7D">
      <w:pPr>
        <w:spacing w:line="264" w:lineRule="auto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</w:t>
      </w:r>
      <w:r>
        <w:rPr>
          <w:color w:val="FF0000"/>
          <w:szCs w:val="21"/>
        </w:rPr>
        <w:t xml:space="preserve">   </w:t>
      </w:r>
      <w:r>
        <w:rPr>
          <w:rFonts w:hint="eastAsia"/>
          <w:color w:val="FF0000"/>
          <w:szCs w:val="21"/>
        </w:rPr>
        <w:t>重复访问变量时，如变量</w:t>
      </w:r>
      <w:r>
        <w:rPr>
          <w:rFonts w:hint="eastAsia"/>
          <w:color w:val="FF0000"/>
          <w:szCs w:val="21"/>
        </w:rPr>
        <w:t xml:space="preserve"> i</w:t>
      </w:r>
      <w:r>
        <w:rPr>
          <w:rFonts w:hint="eastAsia"/>
          <w:color w:val="FF0000"/>
          <w:szCs w:val="21"/>
        </w:rPr>
        <w:t>，</w:t>
      </w:r>
      <w:r>
        <w:rPr>
          <w:rFonts w:hint="eastAsia"/>
          <w:color w:val="FF0000"/>
          <w:szCs w:val="21"/>
        </w:rPr>
        <w:t>sum</w:t>
      </w:r>
      <w:r>
        <w:rPr>
          <w:color w:val="FF0000"/>
          <w:szCs w:val="21"/>
        </w:rPr>
        <w:t>.</w:t>
      </w:r>
      <w:r>
        <w:rPr>
          <w:rFonts w:hint="eastAsia"/>
          <w:color w:val="FF0000"/>
          <w:szCs w:val="21"/>
        </w:rPr>
        <w:t>，每次都从内存取数据，效率不高。</w:t>
      </w:r>
      <w:r>
        <w:rPr>
          <w:rFonts w:hint="eastAsia"/>
          <w:color w:val="FF0000"/>
          <w:szCs w:val="21"/>
        </w:rPr>
        <w:t xml:space="preserve"> </w:t>
      </w:r>
    </w:p>
    <w:p w:rsidR="009B5971" w:rsidRDefault="001E1E7D">
      <w:pPr>
        <w:spacing w:line="264" w:lineRule="auto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</w:t>
      </w:r>
      <w:r>
        <w:rPr>
          <w:color w:val="FF0000"/>
          <w:szCs w:val="21"/>
        </w:rPr>
        <w:t xml:space="preserve">   </w:t>
      </w:r>
      <w:r>
        <w:rPr>
          <w:rFonts w:hint="eastAsia"/>
          <w:color w:val="FF0000"/>
          <w:szCs w:val="21"/>
        </w:rPr>
        <w:t>使用循环的方法，涉及到转移，效率也会低。</w:t>
      </w:r>
    </w:p>
    <w:p w:rsidR="009B5971" w:rsidRDefault="009B5971">
      <w:pPr>
        <w:spacing w:line="264" w:lineRule="auto"/>
        <w:rPr>
          <w:szCs w:val="21"/>
        </w:rPr>
      </w:pPr>
    </w:p>
    <w:p w:rsidR="009B5971" w:rsidRDefault="009B5971">
      <w:pPr>
        <w:spacing w:line="264" w:lineRule="auto"/>
        <w:rPr>
          <w:szCs w:val="21"/>
        </w:rPr>
      </w:pPr>
    </w:p>
    <w:p w:rsidR="009B5971" w:rsidRDefault="001E1E7D">
      <w:pPr>
        <w:spacing w:line="264" w:lineRule="auto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2</w:t>
      </w:r>
      <w:r>
        <w:rPr>
          <w:rFonts w:hint="eastAsia"/>
          <w:szCs w:val="21"/>
        </w:rPr>
        <w:t xml:space="preserve">)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编写相应的优化汇编语言程序段，以提高程序的执行效率。</w:t>
      </w:r>
      <w:r>
        <w:rPr>
          <w:rFonts w:hint="eastAsia"/>
          <w:szCs w:val="21"/>
        </w:rPr>
        <w:t>(</w:t>
      </w:r>
      <w:r>
        <w:rPr>
          <w:szCs w:val="21"/>
        </w:rPr>
        <w:t>6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)</w:t>
      </w:r>
    </w:p>
    <w:p w:rsidR="009B5971" w:rsidRDefault="001E1E7D">
      <w:pPr>
        <w:spacing w:line="264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要求优化</w:t>
      </w:r>
      <w:r>
        <w:rPr>
          <w:szCs w:val="21"/>
        </w:rPr>
        <w:t>时保留循环结</w:t>
      </w:r>
      <w:r>
        <w:rPr>
          <w:rFonts w:hint="eastAsia"/>
          <w:szCs w:val="21"/>
        </w:rPr>
        <w:t>构，在优化程序段中可以用标号来代替转移指令的目的地址，要求写出寄存器的</w:t>
      </w:r>
      <w:r>
        <w:rPr>
          <w:szCs w:val="21"/>
        </w:rPr>
        <w:t>分配（</w:t>
      </w:r>
      <w:r>
        <w:rPr>
          <w:rFonts w:hint="eastAsia"/>
          <w:szCs w:val="21"/>
        </w:rPr>
        <w:t>即</w:t>
      </w:r>
      <w:r>
        <w:rPr>
          <w:szCs w:val="21"/>
        </w:rPr>
        <w:t>与变量的绑定关系）。</w:t>
      </w:r>
    </w:p>
    <w:p w:rsidR="009B5971" w:rsidRDefault="001E1E7D">
      <w:pPr>
        <w:spacing w:line="264" w:lineRule="auto"/>
        <w:ind w:firstLineChars="200"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可用寄存器</w:t>
      </w:r>
      <w:r>
        <w:rPr>
          <w:rFonts w:hint="eastAsia"/>
          <w:color w:val="FF0000"/>
          <w:szCs w:val="21"/>
        </w:rPr>
        <w:t xml:space="preserve"> </w:t>
      </w:r>
      <w:r>
        <w:rPr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edx</w:t>
      </w:r>
      <w:r>
        <w:rPr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与</w:t>
      </w:r>
      <w:r>
        <w:rPr>
          <w:rFonts w:hint="eastAsia"/>
          <w:color w:val="FF0000"/>
          <w:szCs w:val="21"/>
        </w:rPr>
        <w:t xml:space="preserve"> </w:t>
      </w:r>
      <w:r>
        <w:rPr>
          <w:color w:val="FF0000"/>
          <w:szCs w:val="21"/>
        </w:rPr>
        <w:t xml:space="preserve">i </w:t>
      </w:r>
      <w:r>
        <w:rPr>
          <w:rFonts w:hint="eastAsia"/>
          <w:color w:val="FF0000"/>
          <w:szCs w:val="21"/>
        </w:rPr>
        <w:t>绑定，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用</w:t>
      </w:r>
      <w:r>
        <w:rPr>
          <w:rFonts w:hint="eastAsia"/>
          <w:color w:val="FF0000"/>
          <w:szCs w:val="21"/>
        </w:rPr>
        <w:t xml:space="preserve"> e</w:t>
      </w:r>
      <w:r>
        <w:rPr>
          <w:color w:val="FF0000"/>
          <w:szCs w:val="21"/>
        </w:rPr>
        <w:t xml:space="preserve">ax </w:t>
      </w:r>
      <w:r>
        <w:rPr>
          <w:rFonts w:hint="eastAsia"/>
          <w:color w:val="FF0000"/>
          <w:szCs w:val="21"/>
        </w:rPr>
        <w:t>与</w:t>
      </w:r>
      <w:r>
        <w:rPr>
          <w:rFonts w:hint="eastAsia"/>
          <w:color w:val="FF0000"/>
          <w:szCs w:val="21"/>
        </w:rPr>
        <w:t xml:space="preserve"> sum</w:t>
      </w:r>
      <w:r>
        <w:rPr>
          <w:rFonts w:hint="eastAsia"/>
          <w:color w:val="FF0000"/>
          <w:szCs w:val="21"/>
        </w:rPr>
        <w:t>绑定</w:t>
      </w:r>
    </w:p>
    <w:p w:rsidR="009B5971" w:rsidRDefault="001E1E7D">
      <w:pPr>
        <w:spacing w:line="264" w:lineRule="auto"/>
        <w:ind w:firstLineChars="200" w:firstLine="420"/>
        <w:rPr>
          <w:color w:val="FF0000"/>
        </w:rPr>
      </w:pPr>
      <w:r>
        <w:rPr>
          <w:rFonts w:hint="eastAsia"/>
          <w:color w:val="FF0000"/>
        </w:rPr>
        <w:t xml:space="preserve">  mov1  $0x0,  %edx</w:t>
      </w:r>
    </w:p>
    <w:p w:rsidR="009B5971" w:rsidRDefault="001E1E7D">
      <w:pPr>
        <w:spacing w:line="264" w:lineRule="auto"/>
        <w:ind w:firstLineChars="200" w:firstLine="420"/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movl  </w:t>
      </w:r>
      <w:r>
        <w:rPr>
          <w:rFonts w:hint="eastAsia"/>
          <w:color w:val="FF0000"/>
        </w:rPr>
        <w:t>-0x24(%ebp)</w:t>
      </w:r>
      <w:r>
        <w:rPr>
          <w:color w:val="FF0000"/>
        </w:rPr>
        <w:t>, %eax</w:t>
      </w:r>
    </w:p>
    <w:p w:rsidR="009B5971" w:rsidRDefault="001E1E7D">
      <w:pPr>
        <w:spacing w:line="264" w:lineRule="auto"/>
        <w:ind w:firstLineChars="300" w:firstLine="630"/>
        <w:rPr>
          <w:color w:val="FF0000"/>
        </w:rPr>
      </w:pPr>
      <w:r>
        <w:rPr>
          <w:rFonts w:hint="eastAsia"/>
          <w:color w:val="FF0000"/>
        </w:rPr>
        <w:t xml:space="preserve">jmp  </w:t>
      </w:r>
      <w:r>
        <w:rPr>
          <w:color w:val="FF0000"/>
        </w:rPr>
        <w:t>L2</w:t>
      </w:r>
    </w:p>
    <w:p w:rsidR="009B5971" w:rsidRDefault="001E1E7D">
      <w:pPr>
        <w:spacing w:line="264" w:lineRule="auto"/>
        <w:rPr>
          <w:color w:val="FF0000"/>
        </w:rPr>
      </w:pPr>
      <w:r>
        <w:rPr>
          <w:rFonts w:hint="eastAsia"/>
          <w:color w:val="FF0000"/>
        </w:rPr>
        <w:t>L1:   mov  -0x20(%ebp,%e</w:t>
      </w:r>
      <w:r>
        <w:rPr>
          <w:color w:val="FF0000"/>
        </w:rPr>
        <w:t>d</w:t>
      </w:r>
      <w:r>
        <w:rPr>
          <w:rFonts w:hint="eastAsia"/>
          <w:color w:val="FF0000"/>
        </w:rPr>
        <w:t>x,4),  %e</w:t>
      </w:r>
      <w:r>
        <w:rPr>
          <w:color w:val="FF0000"/>
        </w:rPr>
        <w:t>b</w:t>
      </w:r>
      <w:r>
        <w:rPr>
          <w:rFonts w:hint="eastAsia"/>
          <w:color w:val="FF0000"/>
        </w:rPr>
        <w:t>x</w:t>
      </w:r>
    </w:p>
    <w:p w:rsidR="009B5971" w:rsidRDefault="001E1E7D">
      <w:pPr>
        <w:spacing w:line="264" w:lineRule="auto"/>
        <w:ind w:firstLineChars="300" w:firstLine="630"/>
        <w:rPr>
          <w:color w:val="FF0000"/>
        </w:rPr>
      </w:pPr>
      <w:r>
        <w:rPr>
          <w:rFonts w:hint="eastAsia"/>
          <w:color w:val="FF0000"/>
        </w:rPr>
        <w:t>add   %e</w:t>
      </w:r>
      <w:r>
        <w:rPr>
          <w:color w:val="FF0000"/>
        </w:rPr>
        <w:t>b</w:t>
      </w:r>
      <w:r>
        <w:rPr>
          <w:rFonts w:hint="eastAsia"/>
          <w:color w:val="FF0000"/>
        </w:rPr>
        <w:t xml:space="preserve">x,  </w:t>
      </w:r>
      <w:r>
        <w:rPr>
          <w:color w:val="FF0000"/>
        </w:rPr>
        <w:t>eax</w:t>
      </w:r>
    </w:p>
    <w:p w:rsidR="009B5971" w:rsidRDefault="001E1E7D">
      <w:pPr>
        <w:spacing w:line="264" w:lineRule="auto"/>
        <w:ind w:firstLineChars="300" w:firstLine="630"/>
        <w:rPr>
          <w:color w:val="FF0000"/>
        </w:rPr>
      </w:pPr>
      <w:r>
        <w:rPr>
          <w:rFonts w:hint="eastAsia"/>
          <w:color w:val="FF0000"/>
        </w:rPr>
        <w:t xml:space="preserve">addl  $0x1,  </w:t>
      </w:r>
      <w:r>
        <w:rPr>
          <w:color w:val="FF0000"/>
        </w:rPr>
        <w:t>%edx</w:t>
      </w:r>
    </w:p>
    <w:p w:rsidR="009B5971" w:rsidRDefault="001E1E7D">
      <w:pPr>
        <w:spacing w:line="264" w:lineRule="auto"/>
        <w:rPr>
          <w:color w:val="FF0000"/>
        </w:rPr>
      </w:pPr>
      <w:r>
        <w:rPr>
          <w:color w:val="FF0000"/>
        </w:rPr>
        <w:t>L2:</w:t>
      </w:r>
      <w:r>
        <w:rPr>
          <w:rFonts w:hint="eastAsia"/>
          <w:color w:val="FF0000"/>
        </w:rPr>
        <w:t xml:space="preserve">   cmp1  $0x4,  </w:t>
      </w:r>
      <w:r>
        <w:rPr>
          <w:color w:val="FF0000"/>
        </w:rPr>
        <w:t>%edx</w:t>
      </w:r>
    </w:p>
    <w:p w:rsidR="009B5971" w:rsidRDefault="001E1E7D">
      <w:pPr>
        <w:spacing w:line="264" w:lineRule="auto"/>
        <w:ind w:firstLineChars="300" w:firstLine="630"/>
        <w:rPr>
          <w:color w:val="FF0000"/>
        </w:rPr>
      </w:pPr>
      <w:r>
        <w:rPr>
          <w:rFonts w:hint="eastAsia"/>
          <w:color w:val="FF0000"/>
        </w:rPr>
        <w:lastRenderedPageBreak/>
        <w:t xml:space="preserve">jle  </w:t>
      </w:r>
      <w:r>
        <w:rPr>
          <w:color w:val="FF0000"/>
        </w:rPr>
        <w:t xml:space="preserve">  L1</w:t>
      </w:r>
    </w:p>
    <w:p w:rsidR="009B5971" w:rsidRDefault="001E1E7D">
      <w:pPr>
        <w:spacing w:line="264" w:lineRule="auto"/>
        <w:ind w:firstLineChars="300" w:firstLine="630"/>
        <w:rPr>
          <w:color w:val="FF0000"/>
        </w:rPr>
      </w:pPr>
      <w:r>
        <w:rPr>
          <w:color w:val="FF0000"/>
        </w:rPr>
        <w:t xml:space="preserve">movl  %eax, </w:t>
      </w:r>
      <w:r>
        <w:rPr>
          <w:rFonts w:hint="eastAsia"/>
          <w:color w:val="FF0000"/>
        </w:rPr>
        <w:t>-0x24(%ebp)</w:t>
      </w:r>
    </w:p>
    <w:p w:rsidR="009B5971" w:rsidRDefault="009B5971">
      <w:pPr>
        <w:spacing w:line="264" w:lineRule="auto"/>
        <w:ind w:firstLineChars="200" w:firstLine="420"/>
        <w:rPr>
          <w:color w:val="FF0000"/>
          <w:szCs w:val="21"/>
        </w:rPr>
      </w:pPr>
    </w:p>
    <w:p w:rsidR="009B5971" w:rsidRDefault="001E1E7D">
      <w:pPr>
        <w:spacing w:line="264" w:lineRule="auto"/>
        <w:ind w:firstLineChars="200"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消除循环的写法</w:t>
      </w:r>
    </w:p>
    <w:p w:rsidR="009B5971" w:rsidRDefault="001E1E7D">
      <w:pPr>
        <w:spacing w:line="264" w:lineRule="auto"/>
        <w:ind w:firstLineChars="200" w:firstLine="420"/>
        <w:rPr>
          <w:color w:val="FF0000"/>
        </w:rPr>
      </w:pPr>
      <w:r>
        <w:rPr>
          <w:rFonts w:hint="eastAsia"/>
          <w:color w:val="FF0000"/>
          <w:szCs w:val="21"/>
        </w:rPr>
        <w:t>l</w:t>
      </w:r>
      <w:r>
        <w:rPr>
          <w:color w:val="FF0000"/>
          <w:szCs w:val="21"/>
        </w:rPr>
        <w:t xml:space="preserve">ea   </w:t>
      </w:r>
      <w:r>
        <w:rPr>
          <w:rFonts w:hint="eastAsia"/>
          <w:color w:val="FF0000"/>
        </w:rPr>
        <w:t>-0x20(%ebp)</w:t>
      </w:r>
      <w:r>
        <w:rPr>
          <w:color w:val="FF0000"/>
        </w:rPr>
        <w:t xml:space="preserve">, %esi  </w:t>
      </w:r>
      <w:r>
        <w:rPr>
          <w:rFonts w:hint="eastAsia"/>
          <w:color w:val="FF0000"/>
        </w:rPr>
        <w:t>；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存放数组元素的地址</w:t>
      </w:r>
    </w:p>
    <w:p w:rsidR="009B5971" w:rsidRDefault="001E1E7D">
      <w:pPr>
        <w:spacing w:line="264" w:lineRule="auto"/>
        <w:ind w:firstLineChars="200" w:firstLine="420"/>
        <w:rPr>
          <w:color w:val="FF0000"/>
          <w:szCs w:val="21"/>
        </w:rPr>
      </w:pPr>
      <w:r>
        <w:rPr>
          <w:color w:val="FF0000"/>
        </w:rPr>
        <w:t xml:space="preserve">mov  $0,   %edx  ; </w:t>
      </w:r>
      <w:r>
        <w:rPr>
          <w:rFonts w:hint="eastAsia"/>
          <w:color w:val="FF0000"/>
        </w:rPr>
        <w:t>存放结果</w:t>
      </w:r>
    </w:p>
    <w:p w:rsidR="009B5971" w:rsidRDefault="001E1E7D">
      <w:pPr>
        <w:spacing w:line="264" w:lineRule="auto"/>
        <w:ind w:firstLineChars="200" w:firstLine="420"/>
        <w:rPr>
          <w:color w:val="FF0000"/>
        </w:rPr>
      </w:pPr>
      <w:r>
        <w:rPr>
          <w:color w:val="FF0000"/>
          <w:szCs w:val="21"/>
        </w:rPr>
        <w:t xml:space="preserve">addl  </w:t>
      </w:r>
      <w:r>
        <w:rPr>
          <w:rFonts w:hint="eastAsia"/>
          <w:color w:val="FF0000"/>
        </w:rPr>
        <w:t>(%e</w:t>
      </w:r>
      <w:r>
        <w:rPr>
          <w:color w:val="FF0000"/>
        </w:rPr>
        <w:t>si</w:t>
      </w:r>
      <w:r>
        <w:rPr>
          <w:rFonts w:hint="eastAsia"/>
          <w:color w:val="FF0000"/>
        </w:rPr>
        <w:t>)</w:t>
      </w:r>
      <w:r>
        <w:rPr>
          <w:color w:val="FF0000"/>
        </w:rPr>
        <w:t>, %edx</w:t>
      </w:r>
    </w:p>
    <w:p w:rsidR="009B5971" w:rsidRDefault="001E1E7D">
      <w:pPr>
        <w:spacing w:line="264" w:lineRule="auto"/>
        <w:ind w:firstLineChars="200" w:firstLine="420"/>
        <w:rPr>
          <w:color w:val="FF0000"/>
        </w:rPr>
      </w:pPr>
      <w:r>
        <w:rPr>
          <w:color w:val="FF0000"/>
          <w:szCs w:val="21"/>
        </w:rPr>
        <w:t>add   $4, %esi</w:t>
      </w:r>
    </w:p>
    <w:p w:rsidR="009B5971" w:rsidRDefault="001E1E7D">
      <w:pPr>
        <w:spacing w:line="264" w:lineRule="auto"/>
        <w:ind w:firstLineChars="200" w:firstLine="420"/>
        <w:rPr>
          <w:color w:val="FF0000"/>
        </w:rPr>
      </w:pPr>
      <w:r>
        <w:rPr>
          <w:color w:val="FF0000"/>
          <w:szCs w:val="21"/>
        </w:rPr>
        <w:t xml:space="preserve">addl  </w:t>
      </w:r>
      <w:r>
        <w:rPr>
          <w:rFonts w:hint="eastAsia"/>
          <w:color w:val="FF0000"/>
        </w:rPr>
        <w:t>(%e</w:t>
      </w:r>
      <w:r>
        <w:rPr>
          <w:color w:val="FF0000"/>
        </w:rPr>
        <w:t>si</w:t>
      </w:r>
      <w:r>
        <w:rPr>
          <w:rFonts w:hint="eastAsia"/>
          <w:color w:val="FF0000"/>
        </w:rPr>
        <w:t>)</w:t>
      </w:r>
      <w:r>
        <w:rPr>
          <w:color w:val="FF0000"/>
        </w:rPr>
        <w:t>, %edx</w:t>
      </w:r>
    </w:p>
    <w:p w:rsidR="009B5971" w:rsidRDefault="001E1E7D">
      <w:pPr>
        <w:spacing w:line="264" w:lineRule="auto"/>
        <w:ind w:firstLineChars="200" w:firstLine="420"/>
        <w:rPr>
          <w:color w:val="FF0000"/>
        </w:rPr>
      </w:pPr>
      <w:r>
        <w:rPr>
          <w:color w:val="FF0000"/>
          <w:szCs w:val="21"/>
        </w:rPr>
        <w:t>add   $4, %esi</w:t>
      </w:r>
    </w:p>
    <w:p w:rsidR="009B5971" w:rsidRDefault="001E1E7D">
      <w:pPr>
        <w:spacing w:line="264" w:lineRule="auto"/>
        <w:ind w:firstLineChars="200" w:firstLine="420"/>
        <w:rPr>
          <w:color w:val="FF0000"/>
        </w:rPr>
      </w:pPr>
      <w:r>
        <w:rPr>
          <w:color w:val="FF0000"/>
          <w:szCs w:val="21"/>
        </w:rPr>
        <w:t xml:space="preserve">addl  </w:t>
      </w:r>
      <w:r>
        <w:rPr>
          <w:rFonts w:hint="eastAsia"/>
          <w:color w:val="FF0000"/>
        </w:rPr>
        <w:t>(%e</w:t>
      </w:r>
      <w:r>
        <w:rPr>
          <w:color w:val="FF0000"/>
        </w:rPr>
        <w:t>si</w:t>
      </w:r>
      <w:r>
        <w:rPr>
          <w:rFonts w:hint="eastAsia"/>
          <w:color w:val="FF0000"/>
        </w:rPr>
        <w:t>)</w:t>
      </w:r>
      <w:r>
        <w:rPr>
          <w:color w:val="FF0000"/>
        </w:rPr>
        <w:t>,</w:t>
      </w:r>
      <w:r>
        <w:rPr>
          <w:color w:val="FF0000"/>
        </w:rPr>
        <w:t xml:space="preserve"> %edx</w:t>
      </w:r>
    </w:p>
    <w:p w:rsidR="009B5971" w:rsidRDefault="001E1E7D">
      <w:pPr>
        <w:spacing w:line="264" w:lineRule="auto"/>
        <w:ind w:firstLineChars="200" w:firstLine="420"/>
        <w:rPr>
          <w:color w:val="FF0000"/>
        </w:rPr>
      </w:pPr>
      <w:r>
        <w:rPr>
          <w:color w:val="FF0000"/>
          <w:szCs w:val="21"/>
        </w:rPr>
        <w:t>add   $4, %esi</w:t>
      </w:r>
    </w:p>
    <w:p w:rsidR="009B5971" w:rsidRDefault="001E1E7D">
      <w:pPr>
        <w:spacing w:line="264" w:lineRule="auto"/>
        <w:ind w:firstLineChars="200" w:firstLine="420"/>
        <w:rPr>
          <w:color w:val="FF0000"/>
        </w:rPr>
      </w:pPr>
      <w:r>
        <w:rPr>
          <w:color w:val="FF0000"/>
          <w:szCs w:val="21"/>
        </w:rPr>
        <w:t xml:space="preserve">addl  </w:t>
      </w:r>
      <w:r>
        <w:rPr>
          <w:rFonts w:hint="eastAsia"/>
          <w:color w:val="FF0000"/>
        </w:rPr>
        <w:t>(%e</w:t>
      </w:r>
      <w:r>
        <w:rPr>
          <w:color w:val="FF0000"/>
        </w:rPr>
        <w:t>si</w:t>
      </w:r>
      <w:r>
        <w:rPr>
          <w:rFonts w:hint="eastAsia"/>
          <w:color w:val="FF0000"/>
        </w:rPr>
        <w:t>)</w:t>
      </w:r>
      <w:r>
        <w:rPr>
          <w:color w:val="FF0000"/>
        </w:rPr>
        <w:t>, %edx</w:t>
      </w:r>
    </w:p>
    <w:p w:rsidR="009B5971" w:rsidRDefault="001E1E7D">
      <w:pPr>
        <w:spacing w:line="264" w:lineRule="auto"/>
        <w:ind w:firstLineChars="200" w:firstLine="420"/>
        <w:rPr>
          <w:color w:val="FF0000"/>
        </w:rPr>
      </w:pPr>
      <w:r>
        <w:rPr>
          <w:color w:val="FF0000"/>
          <w:szCs w:val="21"/>
        </w:rPr>
        <w:t>add   $4, %esi</w:t>
      </w:r>
    </w:p>
    <w:p w:rsidR="009B5971" w:rsidRDefault="001E1E7D">
      <w:pPr>
        <w:spacing w:line="264" w:lineRule="auto"/>
        <w:ind w:firstLineChars="200" w:firstLine="420"/>
        <w:rPr>
          <w:color w:val="FF0000"/>
        </w:rPr>
      </w:pPr>
      <w:r>
        <w:rPr>
          <w:color w:val="FF0000"/>
          <w:szCs w:val="21"/>
        </w:rPr>
        <w:t xml:space="preserve">addl  </w:t>
      </w:r>
      <w:r>
        <w:rPr>
          <w:rFonts w:hint="eastAsia"/>
          <w:color w:val="FF0000"/>
        </w:rPr>
        <w:t>(%e</w:t>
      </w:r>
      <w:r>
        <w:rPr>
          <w:color w:val="FF0000"/>
        </w:rPr>
        <w:t>si</w:t>
      </w:r>
      <w:r>
        <w:rPr>
          <w:rFonts w:hint="eastAsia"/>
          <w:color w:val="FF0000"/>
        </w:rPr>
        <w:t>)</w:t>
      </w:r>
      <w:r>
        <w:rPr>
          <w:color w:val="FF0000"/>
        </w:rPr>
        <w:t>, %edx</w:t>
      </w:r>
    </w:p>
    <w:p w:rsidR="009B5971" w:rsidRDefault="001E1E7D">
      <w:pPr>
        <w:spacing w:line="264" w:lineRule="auto"/>
        <w:ind w:firstLineChars="200" w:firstLine="420"/>
        <w:rPr>
          <w:color w:val="FF0000"/>
        </w:rPr>
      </w:pPr>
      <w:r>
        <w:rPr>
          <w:rFonts w:hint="eastAsia"/>
          <w:color w:val="FF0000"/>
        </w:rPr>
        <w:t>add</w:t>
      </w:r>
      <w:r>
        <w:rPr>
          <w:color w:val="FF0000"/>
        </w:rPr>
        <w:t xml:space="preserve">l  %edx, </w:t>
      </w:r>
      <w:r>
        <w:rPr>
          <w:rFonts w:hint="eastAsia"/>
          <w:color w:val="FF0000"/>
        </w:rPr>
        <w:t>-0x24(%ebp)</w:t>
      </w:r>
    </w:p>
    <w:p w:rsidR="009B5971" w:rsidRDefault="009B5971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FF0000"/>
          <w:szCs w:val="22"/>
        </w:rPr>
      </w:pPr>
    </w:p>
    <w:p w:rsidR="009B5971" w:rsidRDefault="009B5971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9B5971">
        <w:trPr>
          <w:trHeight w:val="464"/>
        </w:trPr>
        <w:tc>
          <w:tcPr>
            <w:tcW w:w="1008" w:type="dxa"/>
            <w:vAlign w:val="center"/>
          </w:tcPr>
          <w:p w:rsidR="009B5971" w:rsidRDefault="001E1E7D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</w:t>
            </w:r>
            <w:r>
              <w:rPr>
                <w:rFonts w:hint="eastAsia"/>
                <w:b/>
                <w:color w:val="000000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:rsidR="009B5971" w:rsidRDefault="009B5971">
            <w:pPr>
              <w:jc w:val="center"/>
              <w:rPr>
                <w:color w:val="000000"/>
                <w:sz w:val="24"/>
              </w:rPr>
            </w:pPr>
          </w:p>
        </w:tc>
      </w:tr>
      <w:tr w:rsidR="009B5971">
        <w:trPr>
          <w:trHeight w:val="441"/>
        </w:trPr>
        <w:tc>
          <w:tcPr>
            <w:tcW w:w="1008" w:type="dxa"/>
            <w:vAlign w:val="center"/>
          </w:tcPr>
          <w:p w:rsidR="009B5971" w:rsidRDefault="001E1E7D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:rsidR="009B5971" w:rsidRDefault="009B5971">
            <w:pPr>
              <w:jc w:val="center"/>
              <w:rPr>
                <w:color w:val="000000"/>
                <w:sz w:val="24"/>
              </w:rPr>
            </w:pPr>
          </w:p>
        </w:tc>
      </w:tr>
    </w:tbl>
    <w:p w:rsidR="009B5971" w:rsidRDefault="001E1E7D">
      <w:pPr>
        <w:pStyle w:val="11"/>
        <w:numPr>
          <w:ilvl w:val="0"/>
          <w:numId w:val="1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b/>
          <w:szCs w:val="21"/>
        </w:rPr>
        <w:t>程序的链接问答</w:t>
      </w:r>
      <w:r>
        <w:rPr>
          <w:b/>
          <w:szCs w:val="21"/>
        </w:rPr>
        <w:t>（</w:t>
      </w:r>
      <w:r>
        <w:rPr>
          <w:b/>
          <w:szCs w:val="21"/>
        </w:rPr>
        <w:t>10</w:t>
      </w:r>
      <w:r>
        <w:rPr>
          <w:b/>
          <w:szCs w:val="21"/>
        </w:rPr>
        <w:t>分）</w:t>
      </w:r>
    </w:p>
    <w:p w:rsidR="009B5971" w:rsidRDefault="009B5971">
      <w:pPr>
        <w:spacing w:line="300" w:lineRule="auto"/>
        <w:rPr>
          <w:szCs w:val="21"/>
        </w:rPr>
      </w:pPr>
    </w:p>
    <w:p w:rsidR="009B5971" w:rsidRDefault="009B5971">
      <w:pPr>
        <w:spacing w:line="300" w:lineRule="auto"/>
        <w:rPr>
          <w:szCs w:val="21"/>
        </w:rPr>
      </w:pPr>
    </w:p>
    <w:p w:rsidR="009B5971" w:rsidRDefault="001E1E7D">
      <w:pPr>
        <w:pStyle w:val="af0"/>
        <w:numPr>
          <w:ilvl w:val="0"/>
          <w:numId w:val="6"/>
        </w:numPr>
        <w:spacing w:line="300" w:lineRule="auto"/>
        <w:ind w:firstLineChars="0"/>
        <w:rPr>
          <w:szCs w:val="21"/>
        </w:rPr>
      </w:pPr>
      <w:r>
        <w:rPr>
          <w:rFonts w:hint="eastAsia"/>
          <w:szCs w:val="21"/>
        </w:rPr>
        <w:t>在对一个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程序文件进行编译和汇编后，生成的可重定位目标文件</w:t>
      </w:r>
      <w:r>
        <w:rPr>
          <w:rFonts w:hint="eastAsia"/>
          <w:szCs w:val="21"/>
        </w:rPr>
        <w:t>(</w:t>
      </w:r>
      <w:r>
        <w:rPr>
          <w:szCs w:val="21"/>
        </w:rPr>
        <w:t>obj</w:t>
      </w:r>
      <w:r>
        <w:rPr>
          <w:rFonts w:hint="eastAsia"/>
          <w:szCs w:val="21"/>
        </w:rPr>
        <w:t>文件，或者</w:t>
      </w:r>
      <w:r>
        <w:rPr>
          <w:rFonts w:hint="eastAsia"/>
          <w:szCs w:val="21"/>
        </w:rPr>
        <w:t xml:space="preserve"> .</w:t>
      </w:r>
      <w:r>
        <w:rPr>
          <w:szCs w:val="21"/>
        </w:rPr>
        <w:t>o</w:t>
      </w:r>
      <w:r>
        <w:rPr>
          <w:rFonts w:hint="eastAsia"/>
          <w:szCs w:val="21"/>
        </w:rPr>
        <w:t>文件</w:t>
      </w:r>
      <w:r>
        <w:rPr>
          <w:szCs w:val="21"/>
        </w:rPr>
        <w:t>)</w:t>
      </w:r>
      <w:r>
        <w:rPr>
          <w:rFonts w:hint="eastAsia"/>
          <w:szCs w:val="21"/>
        </w:rPr>
        <w:t>，一般由哪些节组成（至少说出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个组成部分的名字）？（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分）</w:t>
      </w:r>
    </w:p>
    <w:p w:rsidR="009B5971" w:rsidRDefault="001E1E7D">
      <w:pPr>
        <w:pStyle w:val="af0"/>
        <w:spacing w:line="300" w:lineRule="auto"/>
        <w:ind w:left="780"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文件头、节头表、代码节</w:t>
      </w:r>
      <w:r>
        <w:rPr>
          <w:color w:val="FF0000"/>
          <w:szCs w:val="21"/>
        </w:rPr>
        <w:t xml:space="preserve">.text, </w:t>
      </w:r>
      <w:r>
        <w:rPr>
          <w:rFonts w:hint="eastAsia"/>
          <w:color w:val="FF0000"/>
          <w:szCs w:val="21"/>
        </w:rPr>
        <w:t>已初始化数据节</w:t>
      </w:r>
      <w:r>
        <w:rPr>
          <w:color w:val="FF0000"/>
          <w:szCs w:val="21"/>
        </w:rPr>
        <w:t xml:space="preserve">.data, </w:t>
      </w:r>
      <w:r>
        <w:rPr>
          <w:rFonts w:hint="eastAsia"/>
          <w:color w:val="FF0000"/>
          <w:szCs w:val="21"/>
        </w:rPr>
        <w:t>未初始化数据节</w:t>
      </w:r>
      <w:r>
        <w:rPr>
          <w:color w:val="FF0000"/>
          <w:szCs w:val="21"/>
        </w:rPr>
        <w:t>.bss,</w:t>
      </w:r>
    </w:p>
    <w:p w:rsidR="009B5971" w:rsidRDefault="001E1E7D">
      <w:pPr>
        <w:pStyle w:val="af0"/>
        <w:spacing w:line="300" w:lineRule="auto"/>
        <w:ind w:left="780"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只读数据节</w:t>
      </w:r>
      <w:r>
        <w:rPr>
          <w:color w:val="FF0000"/>
          <w:szCs w:val="21"/>
        </w:rPr>
        <w:t xml:space="preserve"> .rodata</w:t>
      </w:r>
      <w:r>
        <w:rPr>
          <w:rFonts w:hint="eastAsia"/>
          <w:color w:val="FF0000"/>
          <w:szCs w:val="21"/>
        </w:rPr>
        <w:t>，符号表节</w:t>
      </w:r>
      <w:r>
        <w:rPr>
          <w:color w:val="FF0000"/>
          <w:szCs w:val="21"/>
        </w:rPr>
        <w:t xml:space="preserve"> .symtab, </w:t>
      </w:r>
      <w:r>
        <w:rPr>
          <w:rFonts w:hint="eastAsia"/>
          <w:color w:val="FF0000"/>
          <w:szCs w:val="21"/>
        </w:rPr>
        <w:t>字符串表节</w:t>
      </w:r>
      <w:r>
        <w:rPr>
          <w:color w:val="FF0000"/>
          <w:szCs w:val="21"/>
        </w:rPr>
        <w:t xml:space="preserve"> .strtab</w:t>
      </w:r>
      <w:r>
        <w:rPr>
          <w:rFonts w:hint="eastAsia"/>
          <w:color w:val="FF0000"/>
          <w:szCs w:val="21"/>
        </w:rPr>
        <w:t>、代码节的重定位节</w:t>
      </w:r>
      <w:r>
        <w:rPr>
          <w:rFonts w:hint="eastAsia"/>
          <w:color w:val="FF0000"/>
          <w:szCs w:val="21"/>
        </w:rPr>
        <w:t>(</w:t>
      </w:r>
      <w:r>
        <w:rPr>
          <w:color w:val="FF0000"/>
          <w:szCs w:val="21"/>
        </w:rPr>
        <w:t>.rela.text)</w:t>
      </w:r>
      <w:r>
        <w:rPr>
          <w:rFonts w:hint="eastAsia"/>
          <w:color w:val="FF0000"/>
          <w:szCs w:val="21"/>
        </w:rPr>
        <w:t>、数据节的重定位节</w:t>
      </w:r>
      <w:r>
        <w:rPr>
          <w:rFonts w:hint="eastAsia"/>
          <w:color w:val="FF0000"/>
          <w:szCs w:val="21"/>
        </w:rPr>
        <w:t>(</w:t>
      </w:r>
      <w:r>
        <w:rPr>
          <w:color w:val="FF0000"/>
          <w:szCs w:val="21"/>
        </w:rPr>
        <w:t>.</w:t>
      </w:r>
      <w:r>
        <w:rPr>
          <w:rFonts w:hint="eastAsia"/>
          <w:color w:val="FF0000"/>
          <w:szCs w:val="21"/>
        </w:rPr>
        <w:t>rela</w:t>
      </w:r>
      <w:r>
        <w:rPr>
          <w:color w:val="FF0000"/>
          <w:szCs w:val="21"/>
        </w:rPr>
        <w:t>.data</w:t>
      </w:r>
      <w:r>
        <w:rPr>
          <w:rFonts w:hint="eastAsia"/>
          <w:color w:val="FF0000"/>
          <w:szCs w:val="21"/>
        </w:rPr>
        <w:t>)</w:t>
      </w:r>
      <w:r>
        <w:rPr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等等。</w:t>
      </w:r>
    </w:p>
    <w:p w:rsidR="009B5971" w:rsidRDefault="009B5971">
      <w:pPr>
        <w:pStyle w:val="af0"/>
        <w:spacing w:line="300" w:lineRule="auto"/>
        <w:ind w:left="780" w:firstLineChars="0" w:firstLine="0"/>
        <w:rPr>
          <w:szCs w:val="21"/>
        </w:rPr>
      </w:pPr>
    </w:p>
    <w:p w:rsidR="009B5971" w:rsidRDefault="009B5971">
      <w:pPr>
        <w:pStyle w:val="af0"/>
        <w:spacing w:line="300" w:lineRule="auto"/>
        <w:ind w:left="780" w:firstLineChars="0" w:firstLine="0"/>
        <w:rPr>
          <w:szCs w:val="21"/>
        </w:rPr>
      </w:pPr>
    </w:p>
    <w:p w:rsidR="009B5971" w:rsidRDefault="001E1E7D">
      <w:pPr>
        <w:pStyle w:val="af0"/>
        <w:numPr>
          <w:ilvl w:val="0"/>
          <w:numId w:val="6"/>
        </w:numPr>
        <w:spacing w:line="300" w:lineRule="auto"/>
        <w:ind w:firstLineChars="0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程序中的什么符号需要重定位？什么符号不需要重定位？（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分）</w:t>
      </w:r>
    </w:p>
    <w:p w:rsidR="009B5971" w:rsidRDefault="001E1E7D">
      <w:pPr>
        <w:pStyle w:val="af0"/>
        <w:spacing w:line="300" w:lineRule="auto"/>
        <w:ind w:left="780"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函数参数、非静态的局部变量、本模块的静态函数不需要重定位；</w:t>
      </w:r>
      <w:r>
        <w:rPr>
          <w:color w:val="FF0000"/>
          <w:szCs w:val="21"/>
        </w:rPr>
        <w:br/>
      </w:r>
      <w:r>
        <w:rPr>
          <w:rFonts w:hint="eastAsia"/>
          <w:color w:val="FF0000"/>
          <w:szCs w:val="21"/>
        </w:rPr>
        <w:t>静态的局部变量、全局变量、非静态函数需要重定位。</w:t>
      </w:r>
    </w:p>
    <w:p w:rsidR="009B5971" w:rsidRDefault="009B5971">
      <w:pPr>
        <w:pStyle w:val="af0"/>
        <w:ind w:firstLine="422"/>
        <w:rPr>
          <w:rFonts w:ascii="宋体" w:hAnsi="宋体"/>
          <w:b/>
          <w:color w:val="000000" w:themeColor="text1"/>
          <w:szCs w:val="22"/>
        </w:rPr>
      </w:pPr>
    </w:p>
    <w:p w:rsidR="009B5971" w:rsidRDefault="009B5971">
      <w:pPr>
        <w:pStyle w:val="af0"/>
        <w:spacing w:line="300" w:lineRule="auto"/>
        <w:ind w:left="780" w:firstLineChars="0" w:firstLine="0"/>
        <w:rPr>
          <w:rFonts w:ascii="宋体" w:hAnsi="宋体"/>
          <w:b/>
          <w:color w:val="000000" w:themeColor="text1"/>
          <w:szCs w:val="22"/>
        </w:rPr>
      </w:pPr>
    </w:p>
    <w:p w:rsidR="009B5971" w:rsidRDefault="001E1E7D">
      <w:pPr>
        <w:pStyle w:val="af0"/>
        <w:numPr>
          <w:ilvl w:val="0"/>
          <w:numId w:val="6"/>
        </w:numPr>
        <w:spacing w:line="300" w:lineRule="auto"/>
        <w:ind w:firstLineChars="0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szCs w:val="21"/>
        </w:rPr>
        <w:t>设有一个函数中，有语句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int </w:t>
      </w:r>
      <w:r>
        <w:rPr>
          <w:rFonts w:hint="eastAsia"/>
          <w:szCs w:val="21"/>
        </w:rPr>
        <w:t>x</w:t>
      </w:r>
      <w:r>
        <w:rPr>
          <w:szCs w:val="21"/>
        </w:rPr>
        <w:t xml:space="preserve">=g; </w:t>
      </w:r>
      <w:r>
        <w:rPr>
          <w:rFonts w:hint="eastAsia"/>
          <w:szCs w:val="21"/>
        </w:rPr>
        <w:t>其中</w:t>
      </w:r>
      <w:r>
        <w:rPr>
          <w:rFonts w:hint="eastAsia"/>
          <w:szCs w:val="21"/>
        </w:rPr>
        <w:t>g</w:t>
      </w:r>
      <w:r>
        <w:rPr>
          <w:rFonts w:hint="eastAsia"/>
          <w:szCs w:val="21"/>
        </w:rPr>
        <w:t>是一个</w:t>
      </w:r>
      <w:r>
        <w:rPr>
          <w:szCs w:val="21"/>
        </w:rPr>
        <w:t>初值为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类型全局变量。编译器对</w:t>
      </w:r>
      <w:r>
        <w:rPr>
          <w:szCs w:val="21"/>
        </w:rPr>
        <w:t>g</w:t>
      </w:r>
      <w:r>
        <w:rPr>
          <w:rFonts w:hint="eastAsia"/>
          <w:szCs w:val="21"/>
        </w:rPr>
        <w:t>的定义</w:t>
      </w:r>
      <w:r>
        <w:rPr>
          <w:rFonts w:hint="eastAsia"/>
          <w:szCs w:val="21"/>
        </w:rPr>
        <w:t>(</w:t>
      </w:r>
      <w:r>
        <w:rPr>
          <w:szCs w:val="21"/>
        </w:rPr>
        <w:t>int g=20;)</w:t>
      </w:r>
      <w:r>
        <w:rPr>
          <w:szCs w:val="21"/>
        </w:rPr>
        <w:t>和</w:t>
      </w:r>
      <w:r>
        <w:rPr>
          <w:szCs w:val="21"/>
        </w:rPr>
        <w:t>x=g</w:t>
      </w:r>
      <w:r>
        <w:rPr>
          <w:rFonts w:hint="eastAsia"/>
          <w:szCs w:val="21"/>
        </w:rPr>
        <w:t>编译</w:t>
      </w:r>
      <w:r>
        <w:rPr>
          <w:szCs w:val="21"/>
        </w:rPr>
        <w:t>时</w:t>
      </w:r>
      <w:r>
        <w:rPr>
          <w:rFonts w:hint="eastAsia"/>
          <w:szCs w:val="21"/>
        </w:rPr>
        <w:t>，在可</w:t>
      </w:r>
      <w:r>
        <w:rPr>
          <w:szCs w:val="21"/>
        </w:rPr>
        <w:t>重定位</w:t>
      </w:r>
      <w:r>
        <w:rPr>
          <w:rFonts w:hint="eastAsia"/>
          <w:szCs w:val="21"/>
        </w:rPr>
        <w:t>目标文件中会生成哪些信息？（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分）</w:t>
      </w:r>
    </w:p>
    <w:p w:rsidR="009B5971" w:rsidRDefault="001E1E7D">
      <w:pPr>
        <w:pStyle w:val="af0"/>
        <w:spacing w:line="300" w:lineRule="auto"/>
        <w:ind w:left="780"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对于</w:t>
      </w:r>
      <w:r>
        <w:rPr>
          <w:rFonts w:hint="eastAsia"/>
          <w:color w:val="FF0000"/>
          <w:szCs w:val="21"/>
        </w:rPr>
        <w:t xml:space="preserve"> int</w:t>
      </w:r>
      <w:r>
        <w:rPr>
          <w:color w:val="FF0000"/>
          <w:szCs w:val="21"/>
        </w:rPr>
        <w:t xml:space="preserve"> g =20;  </w:t>
      </w:r>
      <w:r>
        <w:rPr>
          <w:rFonts w:hint="eastAsia"/>
          <w:color w:val="FF0000"/>
          <w:szCs w:val="21"/>
        </w:rPr>
        <w:t>在</w:t>
      </w:r>
      <w:r>
        <w:rPr>
          <w:rFonts w:hint="eastAsia"/>
          <w:b/>
          <w:bCs/>
          <w:color w:val="FF0000"/>
          <w:sz w:val="24"/>
        </w:rPr>
        <w:t>字符串节</w:t>
      </w:r>
      <w:r>
        <w:rPr>
          <w:rFonts w:hint="eastAsia"/>
          <w:color w:val="FF0000"/>
          <w:szCs w:val="21"/>
        </w:rPr>
        <w:t>中，要存放全局变量</w:t>
      </w:r>
      <w:r>
        <w:rPr>
          <w:rFonts w:hint="eastAsia"/>
          <w:color w:val="FF0000"/>
          <w:szCs w:val="21"/>
        </w:rPr>
        <w:t>g</w:t>
      </w:r>
      <w:r>
        <w:rPr>
          <w:rFonts w:hint="eastAsia"/>
          <w:color w:val="FF0000"/>
          <w:szCs w:val="21"/>
        </w:rPr>
        <w:t>的名字</w:t>
      </w:r>
      <w:r>
        <w:rPr>
          <w:rFonts w:hint="eastAsia"/>
          <w:color w:val="FF0000"/>
          <w:szCs w:val="21"/>
        </w:rPr>
        <w:t>(</w:t>
      </w:r>
      <w:r>
        <w:rPr>
          <w:color w:val="FF0000"/>
          <w:szCs w:val="21"/>
        </w:rPr>
        <w:t>ASCII</w:t>
      </w:r>
      <w:r>
        <w:rPr>
          <w:rFonts w:hint="eastAsia"/>
          <w:color w:val="FF0000"/>
          <w:szCs w:val="21"/>
        </w:rPr>
        <w:t>串</w:t>
      </w:r>
      <w:r>
        <w:rPr>
          <w:rFonts w:hint="eastAsia"/>
          <w:color w:val="FF0000"/>
          <w:szCs w:val="21"/>
        </w:rPr>
        <w:t>)</w:t>
      </w:r>
      <w:r>
        <w:rPr>
          <w:rFonts w:hint="eastAsia"/>
          <w:color w:val="FF0000"/>
          <w:szCs w:val="21"/>
        </w:rPr>
        <w:t>；</w:t>
      </w:r>
    </w:p>
    <w:p w:rsidR="009B5971" w:rsidRDefault="001E1E7D">
      <w:pPr>
        <w:pStyle w:val="af0"/>
        <w:spacing w:line="300" w:lineRule="auto"/>
        <w:ind w:left="780"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在</w:t>
      </w:r>
      <w:r>
        <w:rPr>
          <w:rFonts w:hint="eastAsia"/>
          <w:b/>
          <w:bCs/>
          <w:color w:val="FF0000"/>
          <w:sz w:val="24"/>
        </w:rPr>
        <w:t>符号表节</w:t>
      </w:r>
      <w:r>
        <w:rPr>
          <w:rFonts w:hint="eastAsia"/>
          <w:color w:val="FF0000"/>
          <w:szCs w:val="21"/>
        </w:rPr>
        <w:t>要存放与</w:t>
      </w:r>
      <w:r>
        <w:rPr>
          <w:rFonts w:hint="eastAsia"/>
          <w:color w:val="FF0000"/>
          <w:szCs w:val="21"/>
        </w:rPr>
        <w:t>g</w:t>
      </w:r>
      <w:r>
        <w:rPr>
          <w:rFonts w:hint="eastAsia"/>
          <w:color w:val="FF0000"/>
          <w:szCs w:val="21"/>
        </w:rPr>
        <w:t>相关的信息，如</w:t>
      </w:r>
      <w:r>
        <w:rPr>
          <w:rFonts w:hint="eastAsia"/>
          <w:color w:val="FF0000"/>
          <w:szCs w:val="21"/>
        </w:rPr>
        <w:t>g</w:t>
      </w:r>
      <w:r>
        <w:rPr>
          <w:rFonts w:hint="eastAsia"/>
          <w:color w:val="FF0000"/>
          <w:szCs w:val="21"/>
        </w:rPr>
        <w:t>的值占存储空间的大小</w:t>
      </w:r>
      <w:r>
        <w:rPr>
          <w:rFonts w:hint="eastAsia"/>
          <w:color w:val="FF0000"/>
          <w:szCs w:val="21"/>
        </w:rPr>
        <w:t>&lt;</w:t>
      </w:r>
      <w:r>
        <w:rPr>
          <w:color w:val="FF0000"/>
          <w:szCs w:val="21"/>
        </w:rPr>
        <w:t>4&gt;</w:t>
      </w:r>
      <w:r>
        <w:rPr>
          <w:rFonts w:hint="eastAsia"/>
          <w:color w:val="FF0000"/>
          <w:szCs w:val="21"/>
        </w:rPr>
        <w:t>，定义</w:t>
      </w:r>
      <w:r>
        <w:rPr>
          <w:rFonts w:hint="eastAsia"/>
          <w:color w:val="FF0000"/>
          <w:szCs w:val="21"/>
        </w:rPr>
        <w:t>g</w:t>
      </w:r>
      <w:r>
        <w:rPr>
          <w:rFonts w:hint="eastAsia"/>
          <w:color w:val="FF0000"/>
          <w:szCs w:val="21"/>
        </w:rPr>
        <w:t>的节号</w:t>
      </w:r>
      <w:r>
        <w:rPr>
          <w:rFonts w:hint="eastAsia"/>
          <w:color w:val="FF0000"/>
          <w:szCs w:val="21"/>
        </w:rPr>
        <w:t>&lt;</w:t>
      </w:r>
      <w:r>
        <w:rPr>
          <w:rFonts w:hint="eastAsia"/>
          <w:color w:val="FF0000"/>
          <w:szCs w:val="21"/>
        </w:rPr>
        <w:lastRenderedPageBreak/>
        <w:t>数据节</w:t>
      </w:r>
      <w:r>
        <w:rPr>
          <w:rFonts w:hint="eastAsia"/>
          <w:color w:val="FF0000"/>
          <w:szCs w:val="21"/>
        </w:rPr>
        <w:t>&gt;</w:t>
      </w:r>
      <w:r>
        <w:rPr>
          <w:rFonts w:hint="eastAsia"/>
          <w:color w:val="FF0000"/>
          <w:szCs w:val="21"/>
        </w:rPr>
        <w:t>，</w:t>
      </w:r>
      <w:r>
        <w:rPr>
          <w:rFonts w:hint="eastAsia"/>
          <w:color w:val="FF0000"/>
          <w:szCs w:val="21"/>
        </w:rPr>
        <w:t>g</w:t>
      </w:r>
      <w:r>
        <w:rPr>
          <w:rFonts w:hint="eastAsia"/>
          <w:color w:val="FF0000"/>
          <w:szCs w:val="21"/>
        </w:rPr>
        <w:t>的地址（对当前文件而言，一个节的起始地址都是</w:t>
      </w:r>
      <w:r>
        <w:rPr>
          <w:rFonts w:hint="eastAsia"/>
          <w:color w:val="FF0000"/>
          <w:szCs w:val="21"/>
        </w:rPr>
        <w:t>0</w:t>
      </w:r>
      <w:r>
        <w:rPr>
          <w:rFonts w:hint="eastAsia"/>
          <w:color w:val="FF0000"/>
          <w:szCs w:val="21"/>
        </w:rPr>
        <w:t>，</w:t>
      </w:r>
      <w:r>
        <w:rPr>
          <w:rFonts w:hint="eastAsia"/>
          <w:color w:val="FF0000"/>
          <w:szCs w:val="21"/>
        </w:rPr>
        <w:t>g</w:t>
      </w:r>
      <w:r>
        <w:rPr>
          <w:rFonts w:hint="eastAsia"/>
          <w:color w:val="FF0000"/>
          <w:szCs w:val="21"/>
        </w:rPr>
        <w:t>在该节的什么位置）；绑定方式</w:t>
      </w:r>
      <w:r>
        <w:rPr>
          <w:rFonts w:hint="eastAsia"/>
          <w:color w:val="FF0000"/>
          <w:szCs w:val="21"/>
        </w:rPr>
        <w:t>&lt;</w:t>
      </w:r>
      <w:r>
        <w:rPr>
          <w:color w:val="FF0000"/>
          <w:szCs w:val="21"/>
        </w:rPr>
        <w:t>global&gt;</w:t>
      </w:r>
      <w:r>
        <w:rPr>
          <w:rFonts w:hint="eastAsia"/>
          <w:color w:val="FF0000"/>
          <w:szCs w:val="21"/>
        </w:rPr>
        <w:t>等等；</w:t>
      </w:r>
    </w:p>
    <w:p w:rsidR="009B5971" w:rsidRDefault="001E1E7D">
      <w:pPr>
        <w:pStyle w:val="af0"/>
        <w:spacing w:line="300" w:lineRule="auto"/>
        <w:ind w:left="780"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在</w:t>
      </w:r>
      <w:r>
        <w:rPr>
          <w:rFonts w:hint="eastAsia"/>
          <w:b/>
          <w:bCs/>
          <w:color w:val="FF0000"/>
          <w:sz w:val="24"/>
        </w:rPr>
        <w:t>数据节</w:t>
      </w:r>
      <w:r>
        <w:rPr>
          <w:rFonts w:hint="eastAsia"/>
          <w:color w:val="FF0000"/>
          <w:szCs w:val="21"/>
        </w:rPr>
        <w:t>要存放</w:t>
      </w:r>
      <w:r>
        <w:rPr>
          <w:rFonts w:hint="eastAsia"/>
          <w:color w:val="FF0000"/>
          <w:szCs w:val="21"/>
        </w:rPr>
        <w:t xml:space="preserve"> </w:t>
      </w:r>
      <w:r>
        <w:rPr>
          <w:color w:val="FF0000"/>
          <w:szCs w:val="21"/>
        </w:rPr>
        <w:t>g</w:t>
      </w:r>
      <w:r>
        <w:rPr>
          <w:rFonts w:hint="eastAsia"/>
          <w:color w:val="FF0000"/>
          <w:szCs w:val="21"/>
        </w:rPr>
        <w:t>的初值</w:t>
      </w:r>
      <w:r>
        <w:rPr>
          <w:rFonts w:hint="eastAsia"/>
          <w:color w:val="FF0000"/>
          <w:szCs w:val="21"/>
        </w:rPr>
        <w:t>2</w:t>
      </w:r>
      <w:r>
        <w:rPr>
          <w:color w:val="FF0000"/>
          <w:szCs w:val="21"/>
        </w:rPr>
        <w:t>0</w:t>
      </w:r>
      <w:r>
        <w:rPr>
          <w:rFonts w:hint="eastAsia"/>
          <w:color w:val="FF0000"/>
          <w:szCs w:val="21"/>
        </w:rPr>
        <w:t>。</w:t>
      </w:r>
    </w:p>
    <w:p w:rsidR="009B5971" w:rsidRDefault="001E1E7D">
      <w:pPr>
        <w:pStyle w:val="af0"/>
        <w:spacing w:line="300" w:lineRule="auto"/>
        <w:ind w:left="780"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对于</w:t>
      </w:r>
      <w:r>
        <w:rPr>
          <w:rFonts w:hint="eastAsia"/>
          <w:color w:val="FF0000"/>
          <w:szCs w:val="21"/>
        </w:rPr>
        <w:t xml:space="preserve"> </w:t>
      </w:r>
      <w:r>
        <w:rPr>
          <w:color w:val="FF0000"/>
          <w:szCs w:val="21"/>
        </w:rPr>
        <w:t xml:space="preserve">int </w:t>
      </w:r>
      <w:r>
        <w:rPr>
          <w:rFonts w:hint="eastAsia"/>
          <w:color w:val="FF0000"/>
          <w:szCs w:val="21"/>
        </w:rPr>
        <w:t>x</w:t>
      </w:r>
      <w:r>
        <w:rPr>
          <w:color w:val="FF0000"/>
          <w:szCs w:val="21"/>
        </w:rPr>
        <w:t>=g</w:t>
      </w:r>
      <w:r>
        <w:rPr>
          <w:rFonts w:hint="eastAsia"/>
          <w:color w:val="FF0000"/>
          <w:szCs w:val="21"/>
        </w:rPr>
        <w:t>；在</w:t>
      </w:r>
      <w:r>
        <w:rPr>
          <w:rFonts w:hint="eastAsia"/>
          <w:b/>
          <w:bCs/>
          <w:color w:val="FF0000"/>
          <w:sz w:val="24"/>
        </w:rPr>
        <w:t>代码节</w:t>
      </w:r>
      <w:r>
        <w:rPr>
          <w:rFonts w:hint="eastAsia"/>
          <w:color w:val="FF0000"/>
          <w:szCs w:val="21"/>
        </w:rPr>
        <w:t>要生成相应的指令，其中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对于</w:t>
      </w:r>
      <w:r>
        <w:rPr>
          <w:rFonts w:hint="eastAsia"/>
          <w:color w:val="FF0000"/>
          <w:szCs w:val="21"/>
        </w:rPr>
        <w:t xml:space="preserve">g </w:t>
      </w:r>
      <w:r>
        <w:rPr>
          <w:rFonts w:hint="eastAsia"/>
          <w:color w:val="FF0000"/>
          <w:szCs w:val="21"/>
        </w:rPr>
        <w:t>的引用，先使用占位符（</w:t>
      </w:r>
      <w:r>
        <w:rPr>
          <w:rFonts w:hint="eastAsia"/>
          <w:color w:val="FF0000"/>
          <w:szCs w:val="21"/>
        </w:rPr>
        <w:t>0</w:t>
      </w:r>
      <w:r>
        <w:rPr>
          <w:color w:val="FF0000"/>
          <w:szCs w:val="21"/>
        </w:rPr>
        <w:t>0 00 00 00</w:t>
      </w:r>
      <w:r>
        <w:rPr>
          <w:rFonts w:hint="eastAsia"/>
          <w:color w:val="FF0000"/>
          <w:szCs w:val="21"/>
        </w:rPr>
        <w:t>）来填充。在</w:t>
      </w:r>
      <w:r>
        <w:rPr>
          <w:rFonts w:hint="eastAsia"/>
          <w:b/>
          <w:bCs/>
          <w:color w:val="FF0000"/>
          <w:sz w:val="24"/>
        </w:rPr>
        <w:t>代码节的重定位节</w:t>
      </w:r>
      <w:r>
        <w:rPr>
          <w:rFonts w:hint="eastAsia"/>
          <w:color w:val="FF0000"/>
          <w:szCs w:val="21"/>
        </w:rPr>
        <w:t>，要产生一条相应的信息，表明代码节的什么位置要被替换成一个什么样的值（即用什么重定位方式来修改占位符），该值来源于哪一个变量（符号表的索引项）、以及修改时的附加量等。</w:t>
      </w:r>
    </w:p>
    <w:p w:rsidR="009B5971" w:rsidRDefault="009B5971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:rsidR="009B5971" w:rsidRDefault="009B5971">
      <w:pPr>
        <w:spacing w:line="360" w:lineRule="auto"/>
      </w:pPr>
    </w:p>
    <w:p w:rsidR="009B5971" w:rsidRDefault="009B5971">
      <w:pPr>
        <w:spacing w:line="360" w:lineRule="auto"/>
      </w:pPr>
    </w:p>
    <w:p w:rsidR="009B5971" w:rsidRDefault="009B5971">
      <w:pPr>
        <w:spacing w:line="360" w:lineRule="auto"/>
      </w:pPr>
    </w:p>
    <w:p w:rsidR="009B5971" w:rsidRDefault="009B5971">
      <w:pPr>
        <w:spacing w:line="360" w:lineRule="auto"/>
      </w:pPr>
    </w:p>
    <w:sectPr w:rsidR="009B5971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440" w:right="1418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1E7D" w:rsidRDefault="001E1E7D">
      <w:r>
        <w:separator/>
      </w:r>
    </w:p>
  </w:endnote>
  <w:endnote w:type="continuationSeparator" w:id="0">
    <w:p w:rsidR="001E1E7D" w:rsidRDefault="001E1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5971" w:rsidRDefault="001E1E7D">
    <w:pPr>
      <w:pStyle w:val="a7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601145117"/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8</w:t>
        </w:r>
        <w:r>
          <w:fldChar w:fldCharType="end"/>
        </w:r>
      </w:sdtContent>
    </w:sdt>
    <w:r>
      <w:t xml:space="preserve"> </w:t>
    </w:r>
    <w:r>
      <w:t>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r>
      <w:fldChar w:fldCharType="begin"/>
    </w:r>
    <w:r>
      <w:instrText xml:space="preserve"> SECTIONPAGES  \* Arabic  \* MERGEFORMAT </w:instrText>
    </w:r>
    <w:r>
      <w:fldChar w:fldCharType="separate"/>
    </w:r>
    <w:r w:rsidR="001E2E95">
      <w:rPr>
        <w:noProof/>
      </w:rPr>
      <w:t>10</w:t>
    </w:r>
    <w:r>
      <w:fldChar w:fldCharType="end"/>
    </w:r>
    <w:r>
      <w:rPr>
        <w:rFonts w:hint="eastAsia"/>
      </w:rPr>
      <w:t>页</w:t>
    </w:r>
    <w:r>
      <w:rPr>
        <w:rFonts w:hint="eastAsia"/>
      </w:rPr>
      <w:t xml:space="preserve">  </w:t>
    </w:r>
  </w:p>
  <w:p w:rsidR="009B5971" w:rsidRDefault="009B5971">
    <w:pPr>
      <w:pStyle w:val="a7"/>
      <w:tabs>
        <w:tab w:val="clear" w:pos="4153"/>
        <w:tab w:val="clear" w:pos="8306"/>
        <w:tab w:val="left" w:pos="529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5971" w:rsidRDefault="001E1E7D">
    <w:pPr>
      <w:pStyle w:val="a7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1844893597"/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7</w:t>
        </w:r>
        <w:r>
          <w:fldChar w:fldCharType="end"/>
        </w:r>
      </w:sdtContent>
    </w:sdt>
    <w:r>
      <w:t xml:space="preserve"> </w:t>
    </w:r>
    <w:r>
      <w:t>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r>
      <w:fldChar w:fldCharType="begin"/>
    </w:r>
    <w:r>
      <w:instrText xml:space="preserve"> SECTIONPAGES  \* Arabic  \* MERGEFORMAT </w:instrText>
    </w:r>
    <w:r>
      <w:fldChar w:fldCharType="separate"/>
    </w:r>
    <w:r w:rsidR="001E2E95">
      <w:rPr>
        <w:noProof/>
      </w:rPr>
      <w:t>10</w:t>
    </w:r>
    <w:r>
      <w:fldChar w:fldCharType="end"/>
    </w:r>
    <w:r>
      <w:rPr>
        <w:rFonts w:hint="eastAsia"/>
      </w:rPr>
      <w:t>页</w:t>
    </w:r>
    <w:r>
      <w:rPr>
        <w:rFonts w:hint="eastAsia"/>
      </w:rPr>
      <w:t xml:space="preserve">  </w:t>
    </w:r>
  </w:p>
  <w:p w:rsidR="009B5971" w:rsidRDefault="009B597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1E7D" w:rsidRDefault="001E1E7D">
      <w:r>
        <w:separator/>
      </w:r>
    </w:p>
  </w:footnote>
  <w:footnote w:type="continuationSeparator" w:id="0">
    <w:p w:rsidR="001E1E7D" w:rsidRDefault="001E1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5971" w:rsidRDefault="009B5971">
    <w:pPr>
      <w:pStyle w:val="a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5971" w:rsidRDefault="001E1E7D">
    <w:pPr>
      <w:pStyle w:val="a9"/>
      <w:pBdr>
        <w:bottom w:val="none" w:sz="0" w:space="0" w:color="auto"/>
      </w:pBdr>
      <w:tabs>
        <w:tab w:val="left" w:pos="4007"/>
        <w:tab w:val="center" w:pos="4393"/>
      </w:tabs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-331470</wp:posOffset>
              </wp:positionH>
              <wp:positionV relativeFrom="paragraph">
                <wp:posOffset>3746500</wp:posOffset>
              </wp:positionV>
              <wp:extent cx="302260" cy="2236470"/>
              <wp:effectExtent l="0" t="0" r="3175" b="0"/>
              <wp:wrapNone/>
              <wp:docPr id="6" name="文本框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238" cy="223642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9B5971" w:rsidRDefault="009B5971"/>
                        <w:p w:rsidR="009B5971" w:rsidRDefault="001E1E7D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hint="eastAsia"/>
                            </w:rPr>
                            <w:t>解答内容不得超过装订线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9" type="#_x0000_t202" style="position:absolute;margin-left:-26.1pt;margin-top:295pt;width:23.8pt;height:176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" stroked="f">
              <v:textbox>
                <w:txbxContent>
                  <w:p w:rsidR="009B5971" w:rsidRDefault="009B5971"/>
                  <w:p w:rsidR="009B5971" w:rsidRDefault="001E1E7D">
                    <w:pPr>
                      <w:rPr>
                        <w:color w:val="FFFFFF" w:themeColor="background1"/>
                      </w:rPr>
                    </w:pPr>
                    <w:r>
                      <w:rPr>
                        <w:rFonts w:hint="eastAsia"/>
                      </w:rPr>
                      <w:t>解答内容不得超过装订线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-165735</wp:posOffset>
              </wp:positionH>
              <wp:positionV relativeFrom="paragraph">
                <wp:posOffset>409575</wp:posOffset>
              </wp:positionV>
              <wp:extent cx="0" cy="8823325"/>
              <wp:effectExtent l="0" t="0" r="38100" b="34925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823366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-13.05pt;margin-top:32.25pt;height:694.75pt;width:0pt;z-index:251660288;mso-width-relative:page;mso-height-relative:page;" filled="f" stroked="t" coordsize="21600,21600" o:gfxdata="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lveCudkAAAAL&#10;AQAADwAAAAAAAAABACAAAAAiAAAAZHJzL2Rvd25yZXYueG1sUEsBAhQAFAAAAAgAh07iQLhcxFXi&#10;AQAAsQMAAA4AAAAAAAAAAQAgAAAAKAEAAGRycy9lMm9Eb2MueG1sUEsFBgAAAAAGAAYAWQEAAHwF&#10;AAAAAA==&#10;">
              <v:fill on="f" focussize="0,0"/>
              <v:stroke weight="1pt" color="#000000 [3213]" miterlimit="8" joinstyle="miter" dashstyle="dash"/>
              <v:imagedata o:title=""/>
              <o:lock v:ext="edit" aspectratio="f"/>
            </v:line>
          </w:pict>
        </mc:Fallback>
      </mc:AlternateContent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029C9"/>
    <w:multiLevelType w:val="multilevel"/>
    <w:tmpl w:val="0A6029C9"/>
    <w:lvl w:ilvl="0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55" w:hanging="420"/>
      </w:pPr>
    </w:lvl>
    <w:lvl w:ilvl="2">
      <w:start w:val="1"/>
      <w:numFmt w:val="lowerRoman"/>
      <w:lvlText w:val="%3."/>
      <w:lvlJc w:val="right"/>
      <w:pPr>
        <w:ind w:left="1575" w:hanging="420"/>
      </w:pPr>
    </w:lvl>
    <w:lvl w:ilvl="3">
      <w:start w:val="1"/>
      <w:numFmt w:val="decimal"/>
      <w:lvlText w:val="%4."/>
      <w:lvlJc w:val="left"/>
      <w:pPr>
        <w:ind w:left="1995" w:hanging="420"/>
      </w:pPr>
    </w:lvl>
    <w:lvl w:ilvl="4">
      <w:start w:val="1"/>
      <w:numFmt w:val="lowerLetter"/>
      <w:lvlText w:val="%5)"/>
      <w:lvlJc w:val="left"/>
      <w:pPr>
        <w:ind w:left="2415" w:hanging="420"/>
      </w:pPr>
    </w:lvl>
    <w:lvl w:ilvl="5">
      <w:start w:val="1"/>
      <w:numFmt w:val="lowerRoman"/>
      <w:lvlText w:val="%6."/>
      <w:lvlJc w:val="right"/>
      <w:pPr>
        <w:ind w:left="2835" w:hanging="420"/>
      </w:pPr>
    </w:lvl>
    <w:lvl w:ilvl="6">
      <w:start w:val="1"/>
      <w:numFmt w:val="decimal"/>
      <w:lvlText w:val="%7."/>
      <w:lvlJc w:val="left"/>
      <w:pPr>
        <w:ind w:left="3255" w:hanging="420"/>
      </w:pPr>
    </w:lvl>
    <w:lvl w:ilvl="7">
      <w:start w:val="1"/>
      <w:numFmt w:val="lowerLetter"/>
      <w:lvlText w:val="%8)"/>
      <w:lvlJc w:val="left"/>
      <w:pPr>
        <w:ind w:left="3675" w:hanging="420"/>
      </w:pPr>
    </w:lvl>
    <w:lvl w:ilvl="8">
      <w:start w:val="1"/>
      <w:numFmt w:val="lowerRoman"/>
      <w:lvlText w:val="%9."/>
      <w:lvlJc w:val="right"/>
      <w:pPr>
        <w:ind w:left="4095" w:hanging="420"/>
      </w:pPr>
    </w:lvl>
  </w:abstractNum>
  <w:abstractNum w:abstractNumId="1" w15:restartNumberingAfterBreak="0">
    <w:nsid w:val="12D10C3B"/>
    <w:multiLevelType w:val="multilevel"/>
    <w:tmpl w:val="12D10C3B"/>
    <w:lvl w:ilvl="0">
      <w:start w:val="3"/>
      <w:numFmt w:val="decimalEnclosedCircle"/>
      <w:lvlText w:val="%1"/>
      <w:lvlJc w:val="left"/>
      <w:pPr>
        <w:ind w:left="10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55" w:hanging="440"/>
      </w:pPr>
    </w:lvl>
    <w:lvl w:ilvl="2">
      <w:start w:val="1"/>
      <w:numFmt w:val="lowerRoman"/>
      <w:lvlText w:val="%3."/>
      <w:lvlJc w:val="right"/>
      <w:pPr>
        <w:ind w:left="1995" w:hanging="440"/>
      </w:pPr>
    </w:lvl>
    <w:lvl w:ilvl="3">
      <w:start w:val="1"/>
      <w:numFmt w:val="decimal"/>
      <w:lvlText w:val="%4."/>
      <w:lvlJc w:val="left"/>
      <w:pPr>
        <w:ind w:left="2435" w:hanging="440"/>
      </w:pPr>
    </w:lvl>
    <w:lvl w:ilvl="4">
      <w:start w:val="1"/>
      <w:numFmt w:val="lowerLetter"/>
      <w:lvlText w:val="%5)"/>
      <w:lvlJc w:val="left"/>
      <w:pPr>
        <w:ind w:left="2875" w:hanging="440"/>
      </w:pPr>
    </w:lvl>
    <w:lvl w:ilvl="5">
      <w:start w:val="1"/>
      <w:numFmt w:val="lowerRoman"/>
      <w:lvlText w:val="%6."/>
      <w:lvlJc w:val="right"/>
      <w:pPr>
        <w:ind w:left="3315" w:hanging="440"/>
      </w:pPr>
    </w:lvl>
    <w:lvl w:ilvl="6">
      <w:start w:val="1"/>
      <w:numFmt w:val="decimal"/>
      <w:lvlText w:val="%7."/>
      <w:lvlJc w:val="left"/>
      <w:pPr>
        <w:ind w:left="3755" w:hanging="440"/>
      </w:pPr>
    </w:lvl>
    <w:lvl w:ilvl="7">
      <w:start w:val="1"/>
      <w:numFmt w:val="lowerLetter"/>
      <w:lvlText w:val="%8)"/>
      <w:lvlJc w:val="left"/>
      <w:pPr>
        <w:ind w:left="4195" w:hanging="440"/>
      </w:pPr>
    </w:lvl>
    <w:lvl w:ilvl="8">
      <w:start w:val="1"/>
      <w:numFmt w:val="lowerRoman"/>
      <w:lvlText w:val="%9."/>
      <w:lvlJc w:val="right"/>
      <w:pPr>
        <w:ind w:left="4635" w:hanging="440"/>
      </w:pPr>
    </w:lvl>
  </w:abstractNum>
  <w:abstractNum w:abstractNumId="2" w15:restartNumberingAfterBreak="0">
    <w:nsid w:val="1ABA16A4"/>
    <w:multiLevelType w:val="multilevel"/>
    <w:tmpl w:val="1ABA16A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FF5B00"/>
    <w:multiLevelType w:val="multilevel"/>
    <w:tmpl w:val="1EFF5B0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E04ADE"/>
    <w:multiLevelType w:val="multilevel"/>
    <w:tmpl w:val="3BE04ADE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5" w15:restartNumberingAfterBreak="0">
    <w:nsid w:val="50686A7E"/>
    <w:multiLevelType w:val="multilevel"/>
    <w:tmpl w:val="50686A7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向阳 许">
    <w15:presenceInfo w15:providerId="Windows Live" w15:userId="498cba3d8847b0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20"/>
  <w:evenAndOddHeaders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g1NGU3MmE1Yjc5MDU5NjQ3ZjllNDQ2ZDhmZGY5NzIifQ=="/>
  </w:docVars>
  <w:rsids>
    <w:rsidRoot w:val="00D11735"/>
    <w:rsid w:val="000058F4"/>
    <w:rsid w:val="000111BC"/>
    <w:rsid w:val="00017D79"/>
    <w:rsid w:val="0003294C"/>
    <w:rsid w:val="0003687B"/>
    <w:rsid w:val="00037E6C"/>
    <w:rsid w:val="000431AC"/>
    <w:rsid w:val="000550D2"/>
    <w:rsid w:val="0006465C"/>
    <w:rsid w:val="00070D46"/>
    <w:rsid w:val="00083025"/>
    <w:rsid w:val="00085A3D"/>
    <w:rsid w:val="00093FE1"/>
    <w:rsid w:val="00096419"/>
    <w:rsid w:val="000A391B"/>
    <w:rsid w:val="000A3A57"/>
    <w:rsid w:val="000A56D7"/>
    <w:rsid w:val="000B6D99"/>
    <w:rsid w:val="000B72A8"/>
    <w:rsid w:val="000C1C67"/>
    <w:rsid w:val="000D3C70"/>
    <w:rsid w:val="000F0697"/>
    <w:rsid w:val="000F3B65"/>
    <w:rsid w:val="00104599"/>
    <w:rsid w:val="00104867"/>
    <w:rsid w:val="00105F76"/>
    <w:rsid w:val="00113A52"/>
    <w:rsid w:val="00113B1A"/>
    <w:rsid w:val="00116511"/>
    <w:rsid w:val="00131CD2"/>
    <w:rsid w:val="00132F39"/>
    <w:rsid w:val="0014077B"/>
    <w:rsid w:val="00140DBA"/>
    <w:rsid w:val="00150AAC"/>
    <w:rsid w:val="00161F78"/>
    <w:rsid w:val="00165EAA"/>
    <w:rsid w:val="00166E01"/>
    <w:rsid w:val="001842F6"/>
    <w:rsid w:val="001845B4"/>
    <w:rsid w:val="0018612B"/>
    <w:rsid w:val="00195F6A"/>
    <w:rsid w:val="001A0C48"/>
    <w:rsid w:val="001A4395"/>
    <w:rsid w:val="001C6D84"/>
    <w:rsid w:val="001D2DBD"/>
    <w:rsid w:val="001D797F"/>
    <w:rsid w:val="001D7F55"/>
    <w:rsid w:val="001E109B"/>
    <w:rsid w:val="001E1E7D"/>
    <w:rsid w:val="001E2E95"/>
    <w:rsid w:val="001E2EEF"/>
    <w:rsid w:val="001F1A19"/>
    <w:rsid w:val="00202F47"/>
    <w:rsid w:val="00202FA0"/>
    <w:rsid w:val="00204EE1"/>
    <w:rsid w:val="002072B3"/>
    <w:rsid w:val="00207D22"/>
    <w:rsid w:val="00207FEF"/>
    <w:rsid w:val="0021501D"/>
    <w:rsid w:val="00217105"/>
    <w:rsid w:val="002213EC"/>
    <w:rsid w:val="00234B93"/>
    <w:rsid w:val="00247890"/>
    <w:rsid w:val="00247E34"/>
    <w:rsid w:val="00270893"/>
    <w:rsid w:val="00276130"/>
    <w:rsid w:val="00276F34"/>
    <w:rsid w:val="00284721"/>
    <w:rsid w:val="002866E0"/>
    <w:rsid w:val="0029456D"/>
    <w:rsid w:val="002950C4"/>
    <w:rsid w:val="002B5418"/>
    <w:rsid w:val="002B67DB"/>
    <w:rsid w:val="002B79B8"/>
    <w:rsid w:val="002D2A47"/>
    <w:rsid w:val="002D3E62"/>
    <w:rsid w:val="002E548A"/>
    <w:rsid w:val="002F3286"/>
    <w:rsid w:val="002F5850"/>
    <w:rsid w:val="002F5AFE"/>
    <w:rsid w:val="00301C5E"/>
    <w:rsid w:val="0030282B"/>
    <w:rsid w:val="00307D13"/>
    <w:rsid w:val="00322C42"/>
    <w:rsid w:val="0033441B"/>
    <w:rsid w:val="00345EBF"/>
    <w:rsid w:val="003509EA"/>
    <w:rsid w:val="003544AE"/>
    <w:rsid w:val="00362695"/>
    <w:rsid w:val="00362B09"/>
    <w:rsid w:val="00377DD7"/>
    <w:rsid w:val="00386D6B"/>
    <w:rsid w:val="003A2E1C"/>
    <w:rsid w:val="003A5D47"/>
    <w:rsid w:val="003C4ED5"/>
    <w:rsid w:val="003D2A66"/>
    <w:rsid w:val="003D4E14"/>
    <w:rsid w:val="003E4C40"/>
    <w:rsid w:val="003F7E04"/>
    <w:rsid w:val="00401D00"/>
    <w:rsid w:val="00412F9D"/>
    <w:rsid w:val="00413B07"/>
    <w:rsid w:val="0042242D"/>
    <w:rsid w:val="00444F13"/>
    <w:rsid w:val="00445C1B"/>
    <w:rsid w:val="00461B17"/>
    <w:rsid w:val="00471344"/>
    <w:rsid w:val="0047712A"/>
    <w:rsid w:val="004816F6"/>
    <w:rsid w:val="00485741"/>
    <w:rsid w:val="00486418"/>
    <w:rsid w:val="00487CE0"/>
    <w:rsid w:val="00490E81"/>
    <w:rsid w:val="00497B7F"/>
    <w:rsid w:val="004A0489"/>
    <w:rsid w:val="004A2756"/>
    <w:rsid w:val="004B1453"/>
    <w:rsid w:val="004B6A80"/>
    <w:rsid w:val="004D40AD"/>
    <w:rsid w:val="004E43CC"/>
    <w:rsid w:val="00502986"/>
    <w:rsid w:val="005179D7"/>
    <w:rsid w:val="005347B1"/>
    <w:rsid w:val="00535CDD"/>
    <w:rsid w:val="00535D36"/>
    <w:rsid w:val="00544B25"/>
    <w:rsid w:val="00545977"/>
    <w:rsid w:val="0054730E"/>
    <w:rsid w:val="005532AF"/>
    <w:rsid w:val="00553430"/>
    <w:rsid w:val="00555FD4"/>
    <w:rsid w:val="00560576"/>
    <w:rsid w:val="00562648"/>
    <w:rsid w:val="00566505"/>
    <w:rsid w:val="00571E13"/>
    <w:rsid w:val="00573ED6"/>
    <w:rsid w:val="005801CC"/>
    <w:rsid w:val="0058122E"/>
    <w:rsid w:val="00582320"/>
    <w:rsid w:val="00583723"/>
    <w:rsid w:val="00586ECA"/>
    <w:rsid w:val="005A0FFC"/>
    <w:rsid w:val="005A12C3"/>
    <w:rsid w:val="005A14FB"/>
    <w:rsid w:val="005A171D"/>
    <w:rsid w:val="005A1C6C"/>
    <w:rsid w:val="005B2E69"/>
    <w:rsid w:val="005C23BC"/>
    <w:rsid w:val="005C31D3"/>
    <w:rsid w:val="005E0FEF"/>
    <w:rsid w:val="005F0BA7"/>
    <w:rsid w:val="005F6122"/>
    <w:rsid w:val="006009F9"/>
    <w:rsid w:val="00602C4B"/>
    <w:rsid w:val="006051AD"/>
    <w:rsid w:val="0060763C"/>
    <w:rsid w:val="00610AD2"/>
    <w:rsid w:val="00621E64"/>
    <w:rsid w:val="006241D9"/>
    <w:rsid w:val="0063001D"/>
    <w:rsid w:val="00631496"/>
    <w:rsid w:val="006341EF"/>
    <w:rsid w:val="0063450A"/>
    <w:rsid w:val="00636427"/>
    <w:rsid w:val="00640716"/>
    <w:rsid w:val="0065124F"/>
    <w:rsid w:val="00672DEC"/>
    <w:rsid w:val="00681EDD"/>
    <w:rsid w:val="00682A03"/>
    <w:rsid w:val="00684C25"/>
    <w:rsid w:val="006870BC"/>
    <w:rsid w:val="00697D66"/>
    <w:rsid w:val="006A1A04"/>
    <w:rsid w:val="006A42CD"/>
    <w:rsid w:val="006A6771"/>
    <w:rsid w:val="006B2BC4"/>
    <w:rsid w:val="006B6C1C"/>
    <w:rsid w:val="006B7F97"/>
    <w:rsid w:val="006C1998"/>
    <w:rsid w:val="006D2A46"/>
    <w:rsid w:val="006D5379"/>
    <w:rsid w:val="006F5B35"/>
    <w:rsid w:val="00700798"/>
    <w:rsid w:val="00701431"/>
    <w:rsid w:val="00706EF1"/>
    <w:rsid w:val="0070792B"/>
    <w:rsid w:val="00713D9B"/>
    <w:rsid w:val="00716E6B"/>
    <w:rsid w:val="0072213D"/>
    <w:rsid w:val="00734C80"/>
    <w:rsid w:val="0074184A"/>
    <w:rsid w:val="00745AE0"/>
    <w:rsid w:val="007473C2"/>
    <w:rsid w:val="007533C9"/>
    <w:rsid w:val="00755E07"/>
    <w:rsid w:val="00761FDD"/>
    <w:rsid w:val="0076472E"/>
    <w:rsid w:val="0076505E"/>
    <w:rsid w:val="007711EF"/>
    <w:rsid w:val="00773DFE"/>
    <w:rsid w:val="00774234"/>
    <w:rsid w:val="007A1294"/>
    <w:rsid w:val="007B4B52"/>
    <w:rsid w:val="007D193B"/>
    <w:rsid w:val="007E27D6"/>
    <w:rsid w:val="007F08B9"/>
    <w:rsid w:val="007F14DB"/>
    <w:rsid w:val="00802792"/>
    <w:rsid w:val="0082077F"/>
    <w:rsid w:val="008420F0"/>
    <w:rsid w:val="008445EC"/>
    <w:rsid w:val="0084564A"/>
    <w:rsid w:val="00855D84"/>
    <w:rsid w:val="0085634A"/>
    <w:rsid w:val="00862747"/>
    <w:rsid w:val="00867F51"/>
    <w:rsid w:val="00872E97"/>
    <w:rsid w:val="00883B13"/>
    <w:rsid w:val="00883F59"/>
    <w:rsid w:val="00885F18"/>
    <w:rsid w:val="00897F94"/>
    <w:rsid w:val="008A29F5"/>
    <w:rsid w:val="008A6410"/>
    <w:rsid w:val="008B406C"/>
    <w:rsid w:val="008B586F"/>
    <w:rsid w:val="008D563F"/>
    <w:rsid w:val="008E44A2"/>
    <w:rsid w:val="008E584E"/>
    <w:rsid w:val="00903721"/>
    <w:rsid w:val="00922989"/>
    <w:rsid w:val="00925399"/>
    <w:rsid w:val="00927441"/>
    <w:rsid w:val="00927BCB"/>
    <w:rsid w:val="009424EB"/>
    <w:rsid w:val="00945F1F"/>
    <w:rsid w:val="009615A6"/>
    <w:rsid w:val="00981C38"/>
    <w:rsid w:val="009A65A2"/>
    <w:rsid w:val="009B5971"/>
    <w:rsid w:val="009C5486"/>
    <w:rsid w:val="009C6D77"/>
    <w:rsid w:val="009D1551"/>
    <w:rsid w:val="009D18FF"/>
    <w:rsid w:val="009E2061"/>
    <w:rsid w:val="009E5387"/>
    <w:rsid w:val="009E6247"/>
    <w:rsid w:val="009F426E"/>
    <w:rsid w:val="009F58DF"/>
    <w:rsid w:val="00A04B81"/>
    <w:rsid w:val="00A2504A"/>
    <w:rsid w:val="00A40565"/>
    <w:rsid w:val="00A46A84"/>
    <w:rsid w:val="00A471BA"/>
    <w:rsid w:val="00A4756D"/>
    <w:rsid w:val="00A57196"/>
    <w:rsid w:val="00A7566F"/>
    <w:rsid w:val="00A85912"/>
    <w:rsid w:val="00A91638"/>
    <w:rsid w:val="00AA08F7"/>
    <w:rsid w:val="00AA4DC1"/>
    <w:rsid w:val="00AA6FC9"/>
    <w:rsid w:val="00AB3F31"/>
    <w:rsid w:val="00AC4304"/>
    <w:rsid w:val="00AD2A78"/>
    <w:rsid w:val="00AE1284"/>
    <w:rsid w:val="00AE27E9"/>
    <w:rsid w:val="00AE3C34"/>
    <w:rsid w:val="00AE4BCD"/>
    <w:rsid w:val="00AE6F3E"/>
    <w:rsid w:val="00AF0D21"/>
    <w:rsid w:val="00B010AC"/>
    <w:rsid w:val="00B02DD9"/>
    <w:rsid w:val="00B10CE4"/>
    <w:rsid w:val="00B14B3B"/>
    <w:rsid w:val="00B227D7"/>
    <w:rsid w:val="00B233A4"/>
    <w:rsid w:val="00B3134C"/>
    <w:rsid w:val="00B47738"/>
    <w:rsid w:val="00B57519"/>
    <w:rsid w:val="00B6169C"/>
    <w:rsid w:val="00B80D0B"/>
    <w:rsid w:val="00B902EC"/>
    <w:rsid w:val="00B970B9"/>
    <w:rsid w:val="00BA5569"/>
    <w:rsid w:val="00BA6A50"/>
    <w:rsid w:val="00BB1A8E"/>
    <w:rsid w:val="00BB426E"/>
    <w:rsid w:val="00BB56E8"/>
    <w:rsid w:val="00BB59F4"/>
    <w:rsid w:val="00BC261A"/>
    <w:rsid w:val="00BC6F96"/>
    <w:rsid w:val="00BD4DEA"/>
    <w:rsid w:val="00BE0BA9"/>
    <w:rsid w:val="00BE354B"/>
    <w:rsid w:val="00BE53C3"/>
    <w:rsid w:val="00BF0D6E"/>
    <w:rsid w:val="00BF300B"/>
    <w:rsid w:val="00BF4294"/>
    <w:rsid w:val="00C003F2"/>
    <w:rsid w:val="00C13EED"/>
    <w:rsid w:val="00C17BF5"/>
    <w:rsid w:val="00C2440D"/>
    <w:rsid w:val="00C25CFF"/>
    <w:rsid w:val="00C26920"/>
    <w:rsid w:val="00C27BDB"/>
    <w:rsid w:val="00C3063B"/>
    <w:rsid w:val="00C33FA8"/>
    <w:rsid w:val="00C349BF"/>
    <w:rsid w:val="00C352FA"/>
    <w:rsid w:val="00C35303"/>
    <w:rsid w:val="00C36DA5"/>
    <w:rsid w:val="00C50C20"/>
    <w:rsid w:val="00C52BED"/>
    <w:rsid w:val="00C57417"/>
    <w:rsid w:val="00C60BB7"/>
    <w:rsid w:val="00C63678"/>
    <w:rsid w:val="00C668C2"/>
    <w:rsid w:val="00C74F41"/>
    <w:rsid w:val="00C90746"/>
    <w:rsid w:val="00C9162C"/>
    <w:rsid w:val="00C96A07"/>
    <w:rsid w:val="00C97508"/>
    <w:rsid w:val="00CA1656"/>
    <w:rsid w:val="00CA5A6A"/>
    <w:rsid w:val="00CC02F6"/>
    <w:rsid w:val="00CD3666"/>
    <w:rsid w:val="00CD5CE5"/>
    <w:rsid w:val="00CE09D6"/>
    <w:rsid w:val="00CE2C54"/>
    <w:rsid w:val="00CE6A2A"/>
    <w:rsid w:val="00D016BE"/>
    <w:rsid w:val="00D11735"/>
    <w:rsid w:val="00D127DC"/>
    <w:rsid w:val="00D20100"/>
    <w:rsid w:val="00D40956"/>
    <w:rsid w:val="00D40A68"/>
    <w:rsid w:val="00D413C6"/>
    <w:rsid w:val="00D43AC6"/>
    <w:rsid w:val="00D52320"/>
    <w:rsid w:val="00D53635"/>
    <w:rsid w:val="00D622F5"/>
    <w:rsid w:val="00D65A11"/>
    <w:rsid w:val="00D7131C"/>
    <w:rsid w:val="00D75A5B"/>
    <w:rsid w:val="00DA0B63"/>
    <w:rsid w:val="00DA74A5"/>
    <w:rsid w:val="00DB07B2"/>
    <w:rsid w:val="00DB557F"/>
    <w:rsid w:val="00DB6959"/>
    <w:rsid w:val="00DB6E4D"/>
    <w:rsid w:val="00DB7D22"/>
    <w:rsid w:val="00DC265C"/>
    <w:rsid w:val="00DD1B53"/>
    <w:rsid w:val="00DD3717"/>
    <w:rsid w:val="00DD5FDF"/>
    <w:rsid w:val="00DD7B62"/>
    <w:rsid w:val="00DE20E5"/>
    <w:rsid w:val="00E00533"/>
    <w:rsid w:val="00E13899"/>
    <w:rsid w:val="00E21018"/>
    <w:rsid w:val="00E30F79"/>
    <w:rsid w:val="00E31B64"/>
    <w:rsid w:val="00E374D0"/>
    <w:rsid w:val="00E4581B"/>
    <w:rsid w:val="00E52B53"/>
    <w:rsid w:val="00E5714F"/>
    <w:rsid w:val="00E620C5"/>
    <w:rsid w:val="00E662D9"/>
    <w:rsid w:val="00E66EE0"/>
    <w:rsid w:val="00E7626D"/>
    <w:rsid w:val="00E828CC"/>
    <w:rsid w:val="00E860D9"/>
    <w:rsid w:val="00E91AD4"/>
    <w:rsid w:val="00E9338D"/>
    <w:rsid w:val="00E97139"/>
    <w:rsid w:val="00EA19C4"/>
    <w:rsid w:val="00EA2FCD"/>
    <w:rsid w:val="00EA71A8"/>
    <w:rsid w:val="00EB4F6F"/>
    <w:rsid w:val="00EC1274"/>
    <w:rsid w:val="00EC6F64"/>
    <w:rsid w:val="00EC7945"/>
    <w:rsid w:val="00ED08CF"/>
    <w:rsid w:val="00ED1CE9"/>
    <w:rsid w:val="00ED6E72"/>
    <w:rsid w:val="00EE2F50"/>
    <w:rsid w:val="00EE43D5"/>
    <w:rsid w:val="00EF778C"/>
    <w:rsid w:val="00F01E9D"/>
    <w:rsid w:val="00F02D5D"/>
    <w:rsid w:val="00F032F0"/>
    <w:rsid w:val="00F04D0C"/>
    <w:rsid w:val="00F0648B"/>
    <w:rsid w:val="00F10EE4"/>
    <w:rsid w:val="00F1155D"/>
    <w:rsid w:val="00F2770C"/>
    <w:rsid w:val="00F315C1"/>
    <w:rsid w:val="00F33DEA"/>
    <w:rsid w:val="00F34C49"/>
    <w:rsid w:val="00F42B14"/>
    <w:rsid w:val="00F64466"/>
    <w:rsid w:val="00F6528D"/>
    <w:rsid w:val="00F66200"/>
    <w:rsid w:val="00F71FD9"/>
    <w:rsid w:val="00F75748"/>
    <w:rsid w:val="00F97F0F"/>
    <w:rsid w:val="00FA217D"/>
    <w:rsid w:val="00FB580A"/>
    <w:rsid w:val="00FB5DDC"/>
    <w:rsid w:val="00FC3F73"/>
    <w:rsid w:val="00FC4338"/>
    <w:rsid w:val="00FC4796"/>
    <w:rsid w:val="00FD095E"/>
    <w:rsid w:val="00FD642D"/>
    <w:rsid w:val="00FE7E9C"/>
    <w:rsid w:val="00FF568B"/>
    <w:rsid w:val="02A9449A"/>
    <w:rsid w:val="047E5ADE"/>
    <w:rsid w:val="04856456"/>
    <w:rsid w:val="04EC45F3"/>
    <w:rsid w:val="05E63237"/>
    <w:rsid w:val="0885461B"/>
    <w:rsid w:val="09C21336"/>
    <w:rsid w:val="09E71C84"/>
    <w:rsid w:val="0A300C8C"/>
    <w:rsid w:val="0B8C77B9"/>
    <w:rsid w:val="0BF12B54"/>
    <w:rsid w:val="0EE20797"/>
    <w:rsid w:val="10232A03"/>
    <w:rsid w:val="11047F88"/>
    <w:rsid w:val="111022AF"/>
    <w:rsid w:val="11F62307"/>
    <w:rsid w:val="122A018D"/>
    <w:rsid w:val="128F099F"/>
    <w:rsid w:val="12C86453"/>
    <w:rsid w:val="14E153AA"/>
    <w:rsid w:val="181932FF"/>
    <w:rsid w:val="19B22E0D"/>
    <w:rsid w:val="1B841830"/>
    <w:rsid w:val="1D1B46F3"/>
    <w:rsid w:val="1EE371AA"/>
    <w:rsid w:val="1F0A69EF"/>
    <w:rsid w:val="237516EE"/>
    <w:rsid w:val="260F6E55"/>
    <w:rsid w:val="27C764FC"/>
    <w:rsid w:val="28F0650C"/>
    <w:rsid w:val="2A7D204E"/>
    <w:rsid w:val="2C0C0B07"/>
    <w:rsid w:val="316E43D2"/>
    <w:rsid w:val="32807B59"/>
    <w:rsid w:val="3356503C"/>
    <w:rsid w:val="38526AFA"/>
    <w:rsid w:val="3854774A"/>
    <w:rsid w:val="39230D92"/>
    <w:rsid w:val="3A1B49D4"/>
    <w:rsid w:val="3B865F24"/>
    <w:rsid w:val="3CE05DC4"/>
    <w:rsid w:val="3EC47215"/>
    <w:rsid w:val="3F583A14"/>
    <w:rsid w:val="42750914"/>
    <w:rsid w:val="46E96892"/>
    <w:rsid w:val="474103BB"/>
    <w:rsid w:val="4BB26FFD"/>
    <w:rsid w:val="4C364A3C"/>
    <w:rsid w:val="4D0639D4"/>
    <w:rsid w:val="4D9745CF"/>
    <w:rsid w:val="4DF67692"/>
    <w:rsid w:val="504A1775"/>
    <w:rsid w:val="5119144D"/>
    <w:rsid w:val="51DC27B6"/>
    <w:rsid w:val="53DC53F9"/>
    <w:rsid w:val="54F60B03"/>
    <w:rsid w:val="57761407"/>
    <w:rsid w:val="57B11268"/>
    <w:rsid w:val="59ED7BA9"/>
    <w:rsid w:val="5AF32C10"/>
    <w:rsid w:val="5B4019E8"/>
    <w:rsid w:val="5E627A15"/>
    <w:rsid w:val="61525B19"/>
    <w:rsid w:val="621B1E0A"/>
    <w:rsid w:val="621E20C4"/>
    <w:rsid w:val="659F1CF6"/>
    <w:rsid w:val="697A2D25"/>
    <w:rsid w:val="6A407FD4"/>
    <w:rsid w:val="6B1A411B"/>
    <w:rsid w:val="6D3D1A04"/>
    <w:rsid w:val="6EB50DCF"/>
    <w:rsid w:val="70780901"/>
    <w:rsid w:val="70FE7A58"/>
    <w:rsid w:val="71AD31EB"/>
    <w:rsid w:val="71E82A49"/>
    <w:rsid w:val="72424D2E"/>
    <w:rsid w:val="758073FF"/>
    <w:rsid w:val="760935B8"/>
    <w:rsid w:val="768879DE"/>
    <w:rsid w:val="789D04F7"/>
    <w:rsid w:val="7B3C40D0"/>
    <w:rsid w:val="7D0B26E6"/>
    <w:rsid w:val="7D8C3640"/>
    <w:rsid w:val="7DAE7CC2"/>
    <w:rsid w:val="7F3107D0"/>
    <w:rsid w:val="7F9F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845D5F0E-4767-4E48-A3A3-814E4C632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uiPriority="99" w:qFormat="1"/>
    <w:lsdException w:name="caption" w:semiHidden="1" w:unhideWhenUsed="1" w:qFormat="1"/>
    <w:lsdException w:name="annotation reference" w:qFormat="1"/>
    <w:lsdException w:name="page number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semiHidden="1" w:unhideWhenUsed="1"/>
    <w:lsdException w:name="HTML Preformatte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  <w:rPr>
      <w:kern w:val="0"/>
      <w:sz w:val="20"/>
    </w:r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table" w:styleId="ac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basedOn w:val="a0"/>
    <w:qFormat/>
  </w:style>
  <w:style w:type="character" w:styleId="ae">
    <w:name w:val="annotation reference"/>
    <w:qFormat/>
    <w:rPr>
      <w:sz w:val="21"/>
      <w:szCs w:val="21"/>
    </w:rPr>
  </w:style>
  <w:style w:type="character" w:customStyle="1" w:styleId="aa">
    <w:name w:val="页眉 字符"/>
    <w:link w:val="a9"/>
    <w:qFormat/>
    <w:rPr>
      <w:kern w:val="2"/>
      <w:sz w:val="18"/>
      <w:szCs w:val="18"/>
    </w:rPr>
  </w:style>
  <w:style w:type="character" w:customStyle="1" w:styleId="a6">
    <w:name w:val="批注框文本 字符"/>
    <w:link w:val="a5"/>
    <w:qFormat/>
    <w:rPr>
      <w:kern w:val="2"/>
      <w:sz w:val="18"/>
      <w:szCs w:val="18"/>
    </w:rPr>
  </w:style>
  <w:style w:type="character" w:styleId="af">
    <w:name w:val="Placeholder Text"/>
    <w:basedOn w:val="a0"/>
    <w:uiPriority w:val="99"/>
    <w:semiHidden/>
    <w:qFormat/>
    <w:rPr>
      <w:color w:val="808080"/>
    </w:rPr>
  </w:style>
  <w:style w:type="character" w:customStyle="1" w:styleId="a8">
    <w:name w:val="页脚 字符"/>
    <w:basedOn w:val="a0"/>
    <w:link w:val="a7"/>
    <w:uiPriority w:val="99"/>
    <w:qFormat/>
    <w:rPr>
      <w:kern w:val="2"/>
      <w:sz w:val="18"/>
      <w:szCs w:val="18"/>
    </w:rPr>
  </w:style>
  <w:style w:type="paragraph" w:customStyle="1" w:styleId="11">
    <w:name w:val="列出段落11"/>
    <w:basedOn w:val="a"/>
    <w:uiPriority w:val="34"/>
    <w:qFormat/>
    <w:pPr>
      <w:ind w:firstLineChars="200" w:firstLine="420"/>
    </w:pPr>
  </w:style>
  <w:style w:type="character" w:customStyle="1" w:styleId="a4">
    <w:name w:val="批注文字 字符"/>
    <w:link w:val="a3"/>
    <w:qFormat/>
    <w:rPr>
      <w:szCs w:val="24"/>
    </w:rPr>
  </w:style>
  <w:style w:type="character" w:customStyle="1" w:styleId="1">
    <w:name w:val="批注文字 字符1"/>
    <w:basedOn w:val="a0"/>
    <w:qFormat/>
    <w:rPr>
      <w:kern w:val="2"/>
      <w:sz w:val="21"/>
      <w:szCs w:val="24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paragraph" w:customStyle="1" w:styleId="10">
    <w:name w:val="修订1"/>
    <w:hidden/>
    <w:uiPriority w:val="99"/>
    <w:unhideWhenUsed/>
    <w:qFormat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20CAF98AAE74043AC2CD6ED52AF3D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5EA8E7-8DA5-46B2-B678-5981B878C6F7}"/>
      </w:docPartPr>
      <w:docPartBody>
        <w:p w:rsidR="00E0191C" w:rsidRDefault="00DC61C0">
          <w:pPr>
            <w:pStyle w:val="D20CAF98AAE74043AC2CD6ED52AF3D10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efaultPlaceholder_-18540134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093E0D-00F0-4253-8A9E-F3D33A1A1AD1}"/>
      </w:docPartPr>
      <w:docPartBody>
        <w:p w:rsidR="00E0191C" w:rsidRDefault="00DC61C0">
          <w:r>
            <w:rPr>
              <w:rStyle w:val="a3"/>
              <w:rFonts w:hint="eastAsia"/>
            </w:rPr>
            <w:t>单击或点击此处输入日期。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8C1"/>
    <w:rsid w:val="000A0CF4"/>
    <w:rsid w:val="000F0583"/>
    <w:rsid w:val="00177721"/>
    <w:rsid w:val="0029383D"/>
    <w:rsid w:val="002A48C1"/>
    <w:rsid w:val="002C4E7D"/>
    <w:rsid w:val="004E6F36"/>
    <w:rsid w:val="00521CBC"/>
    <w:rsid w:val="00527989"/>
    <w:rsid w:val="00530BED"/>
    <w:rsid w:val="0059533F"/>
    <w:rsid w:val="005A672C"/>
    <w:rsid w:val="005E0B9E"/>
    <w:rsid w:val="00602525"/>
    <w:rsid w:val="00680C65"/>
    <w:rsid w:val="00697719"/>
    <w:rsid w:val="006F4814"/>
    <w:rsid w:val="00772749"/>
    <w:rsid w:val="008D3487"/>
    <w:rsid w:val="00933705"/>
    <w:rsid w:val="009D3B5A"/>
    <w:rsid w:val="009E34DE"/>
    <w:rsid w:val="00A86C67"/>
    <w:rsid w:val="00AC7D30"/>
    <w:rsid w:val="00B91A9B"/>
    <w:rsid w:val="00B960DB"/>
    <w:rsid w:val="00BA089B"/>
    <w:rsid w:val="00C51B94"/>
    <w:rsid w:val="00C83012"/>
    <w:rsid w:val="00CA1CAC"/>
    <w:rsid w:val="00D472C1"/>
    <w:rsid w:val="00DC61C0"/>
    <w:rsid w:val="00DD5F9B"/>
    <w:rsid w:val="00E00F60"/>
    <w:rsid w:val="00E0191C"/>
    <w:rsid w:val="00EA0E44"/>
    <w:rsid w:val="00EF4E36"/>
    <w:rsid w:val="00F7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D20CAF98AAE74043AC2CD6ED52AF3D10">
    <w:name w:val="D20CAF98AAE74043AC2CD6ED52AF3D1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0C472B-ACC5-43A3-B425-4C0F0B8A8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1390</Words>
  <Characters>7927</Characters>
  <Application>Microsoft Office Word</Application>
  <DocSecurity>0</DocSecurity>
  <Lines>66</Lines>
  <Paragraphs>18</Paragraphs>
  <ScaleCrop>false</ScaleCrop>
  <Company>数学与统计学院试卷模板</Company>
  <LinksUpToDate>false</LinksUpToDate>
  <CharactersWithSpaces>9299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huu</dc:creator>
  <cp:lastModifiedBy>zhuhong</cp:lastModifiedBy>
  <cp:revision>2</cp:revision>
  <cp:lastPrinted>2022-11-29T09:05:00Z</cp:lastPrinted>
  <dcterms:created xsi:type="dcterms:W3CDTF">2024-11-16T02:40:00Z</dcterms:created>
  <dcterms:modified xsi:type="dcterms:W3CDTF">2024-11-16T02:40:00Z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3D51282724DC4A9B8741322F7105718B_12</vt:lpwstr>
  </property>
</Properties>
</file>